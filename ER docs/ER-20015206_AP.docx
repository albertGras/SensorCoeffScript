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6AC37" w14:textId="77777777" w:rsidR="00A92884" w:rsidRPr="0036045E" w:rsidRDefault="00B516F5" w:rsidP="00141391">
      <w:pPr>
        <w:suppressAutoHyphens/>
        <w:jc w:val="both"/>
        <w:rPr>
          <w:rFonts w:asciiTheme="majorHAnsi" w:hAnsiTheme="majorHAnsi"/>
          <w:b/>
          <w:spacing w:val="-3"/>
          <w:sz w:val="23"/>
        </w:rPr>
      </w:pPr>
      <w:r>
        <w:rPr>
          <w:rFonts w:asciiTheme="majorHAnsi" w:hAnsiTheme="majorHAnsi"/>
          <w:noProof/>
          <w:spacing w:val="-3"/>
          <w:sz w:val="23"/>
          <w:lang w:bidi="ar-SA"/>
        </w:rPr>
        <w:drawing>
          <wp:anchor distT="0" distB="0" distL="114300" distR="114300" simplePos="0" relativeHeight="251658240" behindDoc="0" locked="0" layoutInCell="1" allowOverlap="1" wp14:anchorId="4C1286D9" wp14:editId="7DCC235F">
            <wp:simplePos x="0" y="0"/>
            <wp:positionH relativeFrom="column">
              <wp:posOffset>-76200</wp:posOffset>
            </wp:positionH>
            <wp:positionV relativeFrom="paragraph">
              <wp:posOffset>19685</wp:posOffset>
            </wp:positionV>
            <wp:extent cx="2240280" cy="1251585"/>
            <wp:effectExtent l="19050" t="0" r="7620" b="0"/>
            <wp:wrapSquare wrapText="bothSides"/>
            <wp:docPr id="35" name="Picture 35" descr="D:\documents\downloads\mmilogos0206\2006 MMI Primary Logos\MMI_logo_05_2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documents\downloads\mmilogos0206\2006 MMI Primary Logos\MMI_logo_05_2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2884" w:rsidRPr="0036045E">
        <w:rPr>
          <w:rFonts w:asciiTheme="majorHAnsi" w:hAnsiTheme="majorHAnsi"/>
          <w:b/>
          <w:spacing w:val="-3"/>
          <w:sz w:val="28"/>
        </w:rPr>
        <w:t xml:space="preserve">Engineering Specification </w:t>
      </w:r>
    </w:p>
    <w:p w14:paraId="35A97DA4" w14:textId="77777777" w:rsidR="00157E15" w:rsidRPr="0036045E" w:rsidRDefault="00801A8C" w:rsidP="00141391">
      <w:pPr>
        <w:tabs>
          <w:tab w:val="left" w:pos="-720"/>
        </w:tabs>
        <w:suppressAutoHyphens/>
        <w:spacing w:after="0"/>
        <w:jc w:val="both"/>
        <w:outlineLvl w:val="0"/>
        <w:rPr>
          <w:rFonts w:asciiTheme="majorHAnsi" w:hAnsiTheme="majorHAnsi"/>
          <w:b/>
          <w:spacing w:val="-3"/>
          <w:sz w:val="23"/>
        </w:rPr>
      </w:pPr>
      <w:sdt>
        <w:sdtPr>
          <w:rPr>
            <w:rFonts w:asciiTheme="majorHAnsi" w:hAnsiTheme="majorHAnsi"/>
            <w:b/>
            <w:spacing w:val="-3"/>
            <w:sz w:val="23"/>
          </w:rPr>
          <w:alias w:val="Title"/>
          <w:id w:val="33297907"/>
          <w:placeholder>
            <w:docPart w:val="85383D03885B4DBF83B73288E2FE603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57E15" w:rsidRPr="0036045E">
            <w:rPr>
              <w:rFonts w:asciiTheme="majorHAnsi" w:hAnsiTheme="majorHAnsi"/>
              <w:b/>
              <w:spacing w:val="-3"/>
              <w:sz w:val="23"/>
            </w:rPr>
            <w:t>ER-200</w:t>
          </w:r>
          <w:r w:rsidR="00B32315">
            <w:rPr>
              <w:rFonts w:asciiTheme="majorHAnsi" w:hAnsiTheme="majorHAnsi"/>
              <w:b/>
              <w:spacing w:val="-3"/>
              <w:sz w:val="23"/>
            </w:rPr>
            <w:t>15206</w:t>
          </w:r>
        </w:sdtContent>
      </w:sdt>
    </w:p>
    <w:p w14:paraId="4245D73E" w14:textId="77777777" w:rsidR="00157E15" w:rsidRPr="0036045E" w:rsidRDefault="00801A8C" w:rsidP="00141391">
      <w:pPr>
        <w:tabs>
          <w:tab w:val="left" w:pos="-720"/>
        </w:tabs>
        <w:suppressAutoHyphens/>
        <w:spacing w:after="0"/>
        <w:jc w:val="both"/>
        <w:outlineLvl w:val="0"/>
        <w:rPr>
          <w:rFonts w:asciiTheme="majorHAnsi" w:hAnsiTheme="majorHAnsi"/>
          <w:b/>
          <w:spacing w:val="-3"/>
          <w:sz w:val="23"/>
        </w:rPr>
      </w:pPr>
      <w:sdt>
        <w:sdtPr>
          <w:rPr>
            <w:rFonts w:asciiTheme="majorHAnsi" w:hAnsiTheme="majorHAnsi"/>
            <w:b/>
            <w:spacing w:val="-3"/>
            <w:sz w:val="23"/>
          </w:rPr>
          <w:alias w:val="Subject"/>
          <w:id w:val="33297910"/>
          <w:placeholder>
            <w:docPart w:val="7E45AA484C0B443D8FC9A20789DFA05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A75E1" w:rsidRPr="00FB4A96">
            <w:rPr>
              <w:rFonts w:asciiTheme="majorHAnsi" w:hAnsiTheme="majorHAnsi"/>
              <w:b/>
              <w:spacing w:val="-3"/>
              <w:sz w:val="23"/>
              <w:lang w:eastAsia="zh-CN"/>
            </w:rPr>
            <w:t>SPEC, CORIOLIS SENSOR COEFFICIENTS</w:t>
          </w:r>
        </w:sdtContent>
      </w:sdt>
    </w:p>
    <w:p w14:paraId="0C5F3720" w14:textId="0FC28437" w:rsidR="00A92884" w:rsidRPr="00DE07EA" w:rsidRDefault="008E62C6" w:rsidP="00141391">
      <w:pPr>
        <w:tabs>
          <w:tab w:val="left" w:pos="-720"/>
        </w:tabs>
        <w:suppressAutoHyphens/>
        <w:spacing w:after="0"/>
        <w:jc w:val="both"/>
        <w:outlineLvl w:val="0"/>
        <w:rPr>
          <w:rFonts w:asciiTheme="majorHAnsi" w:hAnsiTheme="majorHAnsi"/>
          <w:b/>
          <w:spacing w:val="-3"/>
          <w:sz w:val="23"/>
          <w:lang w:eastAsia="zh-CN"/>
        </w:rPr>
      </w:pPr>
      <w:r w:rsidRPr="00AF0AA0">
        <w:rPr>
          <w:rFonts w:asciiTheme="majorHAnsi" w:hAnsiTheme="majorHAnsi"/>
          <w:b/>
          <w:color w:val="000000" w:themeColor="text1"/>
          <w:spacing w:val="-3"/>
          <w:sz w:val="23"/>
        </w:rPr>
        <w:t>Revision:</w:t>
      </w:r>
      <w:r w:rsidRPr="00AF0AA0">
        <w:rPr>
          <w:rFonts w:asciiTheme="majorHAnsi" w:hAnsiTheme="majorHAnsi"/>
          <w:b/>
          <w:color w:val="000000" w:themeColor="text1"/>
          <w:spacing w:val="-3"/>
          <w:sz w:val="23"/>
          <w:lang w:eastAsia="zh-CN"/>
        </w:rPr>
        <w:t xml:space="preserve">  </w:t>
      </w:r>
      <w:r w:rsidR="008C5C35" w:rsidRPr="00A240E3">
        <w:rPr>
          <w:rFonts w:asciiTheme="majorHAnsi" w:hAnsiTheme="majorHAnsi"/>
          <w:b/>
          <w:color w:val="000000" w:themeColor="text1"/>
          <w:spacing w:val="-3"/>
          <w:sz w:val="23"/>
          <w:lang w:eastAsia="zh-CN"/>
          <w:rPrChange w:id="0" w:author="Gallegos, Jeffrey [AUTOSOL/FMP/BOUL]" w:date="2018-03-05T12:25:00Z">
            <w:rPr>
              <w:rFonts w:asciiTheme="majorHAnsi" w:hAnsiTheme="majorHAnsi"/>
              <w:b/>
              <w:spacing w:val="-3"/>
              <w:sz w:val="23"/>
              <w:highlight w:val="red"/>
              <w:lang w:eastAsia="zh-CN"/>
            </w:rPr>
          </w:rPrChange>
        </w:rPr>
        <w:t>A</w:t>
      </w:r>
      <w:r w:rsidR="00F7631C" w:rsidRPr="00A240E3">
        <w:rPr>
          <w:rFonts w:asciiTheme="majorHAnsi" w:hAnsiTheme="majorHAnsi"/>
          <w:b/>
          <w:color w:val="000000" w:themeColor="text1"/>
          <w:spacing w:val="-3"/>
          <w:sz w:val="23"/>
          <w:lang w:eastAsia="zh-CN"/>
        </w:rPr>
        <w:t>P</w:t>
      </w:r>
      <w:r w:rsidR="00440898" w:rsidRPr="0079483B">
        <w:rPr>
          <w:rFonts w:asciiTheme="majorHAnsi" w:hAnsiTheme="majorHAnsi" w:hint="eastAsia"/>
          <w:b/>
          <w:color w:val="FF0000"/>
          <w:spacing w:val="-3"/>
          <w:sz w:val="23"/>
          <w:lang w:eastAsia="zh-CN"/>
        </w:rPr>
        <w:t xml:space="preserve"> </w:t>
      </w:r>
      <w:r w:rsidR="00440898">
        <w:rPr>
          <w:rFonts w:asciiTheme="majorHAnsi" w:hAnsiTheme="majorHAnsi" w:hint="eastAsia"/>
          <w:b/>
          <w:spacing w:val="-3"/>
          <w:sz w:val="23"/>
          <w:lang w:eastAsia="zh-CN"/>
        </w:rPr>
        <w:t xml:space="preserve"> </w:t>
      </w:r>
    </w:p>
    <w:p w14:paraId="3BD272AF" w14:textId="6BEA5BE2" w:rsidR="00A92884" w:rsidRPr="00DE07EA" w:rsidRDefault="005F69C9" w:rsidP="00141391">
      <w:pPr>
        <w:spacing w:after="0"/>
        <w:outlineLvl w:val="0"/>
        <w:rPr>
          <w:rFonts w:asciiTheme="majorHAnsi" w:hAnsiTheme="majorHAnsi"/>
          <w:b/>
          <w:sz w:val="23"/>
          <w:lang w:eastAsia="zh-CN"/>
        </w:rPr>
      </w:pPr>
      <w:r w:rsidRPr="00DE07EA">
        <w:rPr>
          <w:rFonts w:asciiTheme="majorHAnsi" w:hAnsiTheme="majorHAnsi"/>
          <w:b/>
          <w:sz w:val="23"/>
        </w:rPr>
        <w:t xml:space="preserve">Number of Pages: </w:t>
      </w:r>
      <w:r w:rsidR="00A4765B">
        <w:rPr>
          <w:lang w:eastAsia="zh-CN"/>
        </w:rPr>
        <w:t>8</w:t>
      </w:r>
    </w:p>
    <w:p w14:paraId="138675EC" w14:textId="77777777" w:rsidR="00A92884" w:rsidRPr="00C263B6" w:rsidRDefault="00A92884" w:rsidP="00141391">
      <w:pPr>
        <w:tabs>
          <w:tab w:val="left" w:pos="-720"/>
        </w:tabs>
        <w:suppressAutoHyphens/>
        <w:spacing w:after="0"/>
        <w:jc w:val="both"/>
        <w:outlineLvl w:val="0"/>
        <w:rPr>
          <w:rFonts w:asciiTheme="majorHAnsi" w:hAnsiTheme="majorHAnsi"/>
          <w:b/>
          <w:spacing w:val="-3"/>
          <w:sz w:val="23"/>
        </w:rPr>
      </w:pPr>
      <w:r w:rsidRPr="00C263B6">
        <w:rPr>
          <w:rFonts w:asciiTheme="majorHAnsi" w:hAnsiTheme="majorHAnsi"/>
          <w:b/>
          <w:spacing w:val="-3"/>
          <w:sz w:val="23"/>
        </w:rPr>
        <w:t xml:space="preserve">Comments:                   </w:t>
      </w:r>
    </w:p>
    <w:p w14:paraId="2866AA1D" w14:textId="77777777" w:rsidR="00F204A6" w:rsidRPr="00C263B6" w:rsidRDefault="00F204A6" w:rsidP="00141391">
      <w:pPr>
        <w:tabs>
          <w:tab w:val="left" w:pos="-720"/>
        </w:tabs>
        <w:suppressAutoHyphens/>
        <w:spacing w:after="0"/>
        <w:jc w:val="both"/>
        <w:outlineLvl w:val="0"/>
        <w:rPr>
          <w:rFonts w:asciiTheme="majorHAnsi" w:hAnsiTheme="majorHAnsi"/>
          <w:b/>
          <w:spacing w:val="-3"/>
          <w:sz w:val="23"/>
        </w:rPr>
      </w:pPr>
    </w:p>
    <w:p w14:paraId="0598EA0A" w14:textId="77777777" w:rsidR="00FA151F" w:rsidRPr="00C263B6" w:rsidRDefault="00FA151F" w:rsidP="00141391">
      <w:pPr>
        <w:tabs>
          <w:tab w:val="left" w:pos="-720"/>
        </w:tabs>
        <w:suppressAutoHyphens/>
        <w:spacing w:after="0"/>
        <w:jc w:val="both"/>
        <w:outlineLvl w:val="0"/>
        <w:rPr>
          <w:rFonts w:asciiTheme="majorHAnsi" w:hAnsiTheme="majorHAnsi"/>
          <w:b/>
          <w:spacing w:val="-3"/>
          <w:sz w:val="23"/>
        </w:rPr>
      </w:pPr>
    </w:p>
    <w:tbl>
      <w:tblPr>
        <w:tblW w:w="0" w:type="auto"/>
        <w:tblInd w:w="147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434"/>
        <w:gridCol w:w="5586"/>
      </w:tblGrid>
      <w:tr w:rsidR="00A92884" w:rsidRPr="00C263B6" w14:paraId="1511C57F" w14:textId="77777777">
        <w:tc>
          <w:tcPr>
            <w:tcW w:w="1434" w:type="dxa"/>
          </w:tcPr>
          <w:p w14:paraId="56572A65" w14:textId="77777777" w:rsidR="00A92884" w:rsidRPr="00C263B6" w:rsidRDefault="00A92884" w:rsidP="00141391">
            <w:pPr>
              <w:tabs>
                <w:tab w:val="left" w:pos="-720"/>
              </w:tabs>
              <w:suppressAutoHyphens/>
              <w:spacing w:before="90" w:after="0"/>
              <w:rPr>
                <w:rFonts w:asciiTheme="majorHAnsi" w:hAnsiTheme="majorHAnsi"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Originator:</w:t>
            </w:r>
          </w:p>
        </w:tc>
        <w:tc>
          <w:tcPr>
            <w:tcW w:w="5586" w:type="dxa"/>
            <w:tcBorders>
              <w:bottom w:val="single" w:sz="6" w:space="0" w:color="auto"/>
            </w:tcBorders>
          </w:tcPr>
          <w:p w14:paraId="69023756" w14:textId="77777777" w:rsidR="00A92884" w:rsidRPr="00C263B6" w:rsidRDefault="009B124A" w:rsidP="004B3FA9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M</w:t>
            </w:r>
            <w:r w:rsidR="004B3FA9" w:rsidRPr="00C263B6">
              <w:rPr>
                <w:spacing w:val="-3"/>
                <w:sz w:val="23"/>
              </w:rPr>
              <w:t>TC</w:t>
            </w:r>
            <w:r w:rsidRPr="00C263B6">
              <w:rPr>
                <w:spacing w:val="-3"/>
                <w:sz w:val="23"/>
              </w:rPr>
              <w:t xml:space="preserve"> </w:t>
            </w:r>
            <w:r w:rsidR="00F204A6" w:rsidRPr="00C263B6">
              <w:rPr>
                <w:spacing w:val="-3"/>
                <w:sz w:val="23"/>
              </w:rPr>
              <w:t xml:space="preserve"> </w:t>
            </w:r>
            <w:r w:rsidRPr="00C263B6">
              <w:rPr>
                <w:spacing w:val="-3"/>
                <w:sz w:val="23"/>
              </w:rPr>
              <w:t>5/7/09</w:t>
            </w:r>
          </w:p>
        </w:tc>
      </w:tr>
      <w:tr w:rsidR="00A92884" w:rsidRPr="00C263B6" w14:paraId="1B01504F" w14:textId="77777777">
        <w:tc>
          <w:tcPr>
            <w:tcW w:w="1434" w:type="dxa"/>
          </w:tcPr>
          <w:p w14:paraId="65D25826" w14:textId="77777777" w:rsidR="00A92884" w:rsidRPr="00C263B6" w:rsidRDefault="00A92884">
            <w:pPr>
              <w:tabs>
                <w:tab w:val="left" w:pos="-720"/>
              </w:tabs>
              <w:suppressAutoHyphens/>
              <w:spacing w:before="90" w:after="54"/>
              <w:rPr>
                <w:rFonts w:asciiTheme="majorHAnsi" w:hAnsiTheme="majorHAnsi"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Approved:</w:t>
            </w:r>
          </w:p>
        </w:tc>
        <w:tc>
          <w:tcPr>
            <w:tcW w:w="5586" w:type="dxa"/>
            <w:tcBorders>
              <w:bottom w:val="single" w:sz="6" w:space="0" w:color="auto"/>
            </w:tcBorders>
          </w:tcPr>
          <w:p w14:paraId="518CA0CA" w14:textId="77777777" w:rsidR="00A92884" w:rsidRPr="00C263B6" w:rsidRDefault="00866187" w:rsidP="004B3FA9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M</w:t>
            </w:r>
            <w:r w:rsidR="004B3FA9" w:rsidRPr="00C263B6">
              <w:rPr>
                <w:spacing w:val="-3"/>
                <w:sz w:val="23"/>
              </w:rPr>
              <w:t>TC</w:t>
            </w:r>
            <w:r w:rsidRPr="00C263B6">
              <w:rPr>
                <w:spacing w:val="-3"/>
                <w:sz w:val="23"/>
              </w:rPr>
              <w:t xml:space="preserve">  5/26/09</w:t>
            </w:r>
          </w:p>
        </w:tc>
      </w:tr>
    </w:tbl>
    <w:p w14:paraId="1C72A1E5" w14:textId="77777777" w:rsidR="00A92884" w:rsidRPr="00C263B6" w:rsidRDefault="00A92884">
      <w:pPr>
        <w:tabs>
          <w:tab w:val="left" w:pos="-720"/>
        </w:tabs>
        <w:suppressAutoHyphens/>
        <w:jc w:val="both"/>
        <w:rPr>
          <w:rFonts w:asciiTheme="majorHAnsi" w:hAnsiTheme="majorHAnsi"/>
          <w:spacing w:val="-3"/>
          <w:sz w:val="23"/>
        </w:rPr>
      </w:pPr>
    </w:p>
    <w:tbl>
      <w:tblPr>
        <w:tblW w:w="1020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43"/>
        <w:gridCol w:w="1138"/>
        <w:gridCol w:w="5875"/>
        <w:gridCol w:w="1277"/>
        <w:gridCol w:w="1267"/>
      </w:tblGrid>
      <w:tr w:rsidR="00A92884" w:rsidRPr="00C263B6" w14:paraId="0B08B64B" w14:textId="77777777" w:rsidTr="006241EB">
        <w:tc>
          <w:tcPr>
            <w:tcW w:w="643" w:type="dxa"/>
            <w:tcBorders>
              <w:bottom w:val="single" w:sz="6" w:space="0" w:color="auto"/>
            </w:tcBorders>
          </w:tcPr>
          <w:p w14:paraId="74B994B2" w14:textId="77777777" w:rsidR="00A92884" w:rsidRPr="00C263B6" w:rsidRDefault="00A928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ajorHAnsi" w:hAnsiTheme="majorHAnsi"/>
                <w:b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Rev</w:t>
            </w:r>
          </w:p>
        </w:tc>
        <w:tc>
          <w:tcPr>
            <w:tcW w:w="1138" w:type="dxa"/>
            <w:tcBorders>
              <w:bottom w:val="single" w:sz="6" w:space="0" w:color="auto"/>
            </w:tcBorders>
          </w:tcPr>
          <w:p w14:paraId="0E8A6DF3" w14:textId="77777777" w:rsidR="00A92884" w:rsidRPr="00C263B6" w:rsidRDefault="00A928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ajorHAnsi" w:hAnsiTheme="majorHAnsi"/>
                <w:b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ECN</w:t>
            </w:r>
          </w:p>
        </w:tc>
        <w:tc>
          <w:tcPr>
            <w:tcW w:w="5875" w:type="dxa"/>
            <w:tcBorders>
              <w:bottom w:val="single" w:sz="6" w:space="0" w:color="auto"/>
            </w:tcBorders>
          </w:tcPr>
          <w:p w14:paraId="6FA8AB5D" w14:textId="77777777" w:rsidR="00A92884" w:rsidRPr="00C263B6" w:rsidRDefault="00A928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ajorHAnsi" w:hAnsiTheme="majorHAnsi"/>
                <w:b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Description</w:t>
            </w:r>
          </w:p>
        </w:tc>
        <w:tc>
          <w:tcPr>
            <w:tcW w:w="1277" w:type="dxa"/>
            <w:tcBorders>
              <w:bottom w:val="single" w:sz="6" w:space="0" w:color="auto"/>
            </w:tcBorders>
          </w:tcPr>
          <w:p w14:paraId="34C2EF72" w14:textId="77777777" w:rsidR="00A92884" w:rsidRPr="00C263B6" w:rsidRDefault="00A928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ajorHAnsi" w:hAnsiTheme="majorHAnsi"/>
                <w:b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Approval</w:t>
            </w:r>
          </w:p>
        </w:tc>
        <w:tc>
          <w:tcPr>
            <w:tcW w:w="1267" w:type="dxa"/>
            <w:tcBorders>
              <w:bottom w:val="single" w:sz="6" w:space="0" w:color="auto"/>
            </w:tcBorders>
          </w:tcPr>
          <w:p w14:paraId="3568A82E" w14:textId="77777777" w:rsidR="00A92884" w:rsidRPr="00C263B6" w:rsidRDefault="00A9288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Theme="majorHAnsi" w:hAnsiTheme="majorHAnsi"/>
                <w:b/>
                <w:spacing w:val="-3"/>
                <w:sz w:val="23"/>
              </w:rPr>
            </w:pPr>
            <w:r w:rsidRPr="00C263B6">
              <w:rPr>
                <w:rFonts w:asciiTheme="majorHAnsi" w:hAnsiTheme="majorHAnsi"/>
                <w:b/>
                <w:spacing w:val="-3"/>
                <w:sz w:val="23"/>
              </w:rPr>
              <w:t>Date</w:t>
            </w:r>
          </w:p>
        </w:tc>
      </w:tr>
      <w:tr w:rsidR="00A92884" w:rsidRPr="00C263B6" w14:paraId="3C860144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296F55AB" w14:textId="77777777" w:rsidR="00A92884" w:rsidRPr="00C263B6" w:rsidRDefault="0056515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AE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2F365771" w14:textId="77777777" w:rsidR="00A92884" w:rsidRPr="00C263B6" w:rsidRDefault="0056515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1042548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52C5471E" w14:textId="77777777" w:rsidR="00A92884" w:rsidRPr="00C263B6" w:rsidRDefault="00565152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Added CMFHC2Y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75462528" w14:textId="77777777" w:rsidR="00A92884" w:rsidRPr="00C263B6" w:rsidRDefault="0056515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MMC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0C78E1" w14:textId="77777777" w:rsidR="00A92884" w:rsidRPr="00C263B6" w:rsidRDefault="0056515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5/19/11</w:t>
            </w:r>
          </w:p>
        </w:tc>
      </w:tr>
      <w:tr w:rsidR="00A92884" w:rsidRPr="00C263B6" w14:paraId="7A49D4E0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7BEB6A03" w14:textId="77777777" w:rsidR="00A92884" w:rsidRPr="00C263B6" w:rsidRDefault="00013DC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AF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114EECE7" w14:textId="77777777" w:rsidR="00A92884" w:rsidRPr="00C263B6" w:rsidRDefault="00013DC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1043396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1BE31E7B" w14:textId="77777777" w:rsidR="00A92884" w:rsidRPr="00C263B6" w:rsidRDefault="00013DC9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Added CMF400 &amp; corrected the HC3 coefficients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73150FE0" w14:textId="77777777" w:rsidR="00A92884" w:rsidRPr="00C263B6" w:rsidRDefault="00013DC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AWP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0EF140" w14:textId="77777777" w:rsidR="00A92884" w:rsidRPr="00C263B6" w:rsidRDefault="00013DC9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12/12/11</w:t>
            </w:r>
          </w:p>
        </w:tc>
      </w:tr>
      <w:tr w:rsidR="0036045E" w:rsidRPr="00C263B6" w14:paraId="262FC390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7D789127" w14:textId="77777777" w:rsidR="0036045E" w:rsidRPr="00C263B6" w:rsidRDefault="003E0DB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AG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15658812" w14:textId="77777777" w:rsidR="0036045E" w:rsidRPr="00C263B6" w:rsidRDefault="00DA2B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1047519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7321DA9A" w14:textId="77777777" w:rsidR="0036045E" w:rsidRPr="00C263B6" w:rsidRDefault="003E0DBD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lang w:eastAsia="zh-CN"/>
              </w:rPr>
            </w:pPr>
            <w:r w:rsidRPr="00C263B6">
              <w:rPr>
                <w:rFonts w:hint="eastAsia"/>
                <w:spacing w:val="-3"/>
                <w:lang w:eastAsia="zh-CN"/>
              </w:rPr>
              <w:t>Added K100S K200S K300S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74CC2B65" w14:textId="77777777" w:rsidR="0036045E" w:rsidRPr="00C263B6" w:rsidRDefault="003E0DBD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SXU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A9BFCB" w14:textId="77777777" w:rsidR="0036045E" w:rsidRPr="00C263B6" w:rsidRDefault="003E0DBD" w:rsidP="00DA2B2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C263B6">
              <w:rPr>
                <w:rFonts w:hint="eastAsia"/>
                <w:spacing w:val="-3"/>
                <w:sz w:val="23"/>
                <w:lang w:eastAsia="zh-CN"/>
              </w:rPr>
              <w:t>1</w:t>
            </w:r>
            <w:r w:rsidR="00DA2B24" w:rsidRPr="00C263B6">
              <w:rPr>
                <w:rFonts w:hint="eastAsia"/>
                <w:spacing w:val="-3"/>
                <w:sz w:val="23"/>
                <w:lang w:eastAsia="zh-CN"/>
              </w:rPr>
              <w:t>2</w:t>
            </w:r>
            <w:r w:rsidRPr="00C263B6">
              <w:rPr>
                <w:rFonts w:hint="eastAsia"/>
                <w:spacing w:val="-3"/>
                <w:sz w:val="23"/>
                <w:lang w:eastAsia="zh-CN"/>
              </w:rPr>
              <w:t>/</w:t>
            </w:r>
            <w:r w:rsidR="00DA2B24" w:rsidRPr="00C263B6">
              <w:rPr>
                <w:rFonts w:hint="eastAsia"/>
                <w:spacing w:val="-3"/>
                <w:sz w:val="23"/>
                <w:lang w:eastAsia="zh-CN"/>
              </w:rPr>
              <w:t>09</w:t>
            </w:r>
            <w:r w:rsidRPr="00C263B6">
              <w:rPr>
                <w:rFonts w:hint="eastAsia"/>
                <w:spacing w:val="-3"/>
                <w:sz w:val="23"/>
                <w:lang w:eastAsia="zh-CN"/>
              </w:rPr>
              <w:t>/13</w:t>
            </w:r>
          </w:p>
        </w:tc>
      </w:tr>
      <w:tr w:rsidR="0036045E" w:rsidRPr="00C263B6" w14:paraId="5293765E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116E259C" w14:textId="77777777" w:rsidR="0036045E" w:rsidRPr="00C263B6" w:rsidRDefault="003D01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AH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49A59149" w14:textId="77777777" w:rsidR="0036045E" w:rsidRPr="00C263B6" w:rsidRDefault="003D01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1047715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6FC37F86" w14:textId="77777777" w:rsidR="0036045E" w:rsidRPr="00C263B6" w:rsidRDefault="003D01F7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 w:rsidRPr="00C263B6">
              <w:rPr>
                <w:spacing w:val="-3"/>
              </w:rPr>
              <w:t>Add CMF350M &amp; CMF350A to Chart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3A0027FF" w14:textId="77777777" w:rsidR="0036045E" w:rsidRPr="00C263B6" w:rsidRDefault="003D01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DMW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0B4644" w14:textId="77777777" w:rsidR="0036045E" w:rsidRPr="00C263B6" w:rsidRDefault="003D01F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C263B6">
              <w:rPr>
                <w:spacing w:val="-3"/>
                <w:sz w:val="23"/>
              </w:rPr>
              <w:t>2/11/14</w:t>
            </w:r>
          </w:p>
        </w:tc>
      </w:tr>
      <w:tr w:rsidR="00687598" w:rsidRPr="0036045E" w14:paraId="0107F96B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7E30E1EA" w14:textId="77777777" w:rsidR="00687598" w:rsidRPr="00DE07EA" w:rsidRDefault="0068759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DE07EA">
              <w:rPr>
                <w:spacing w:val="-3"/>
                <w:sz w:val="23"/>
              </w:rPr>
              <w:t>AI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3457D22F" w14:textId="77777777" w:rsidR="00687598" w:rsidRPr="00DE07EA" w:rsidRDefault="00DE07EA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DE07EA">
              <w:rPr>
                <w:rFonts w:hint="eastAsia"/>
                <w:spacing w:val="-3"/>
                <w:sz w:val="23"/>
                <w:lang w:eastAsia="zh-CN"/>
              </w:rPr>
              <w:t>1049276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28271870" w14:textId="77777777" w:rsidR="00687598" w:rsidRPr="00DE07EA" w:rsidRDefault="00687598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</w:rPr>
            </w:pPr>
            <w:r w:rsidRPr="00DE07EA">
              <w:rPr>
                <w:spacing w:val="-3"/>
              </w:rPr>
              <w:t>Add VOS coefficients to K200 and K300 and revise K-series DT, FT and FD values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7EE13F79" w14:textId="77777777" w:rsidR="00687598" w:rsidRPr="00DE07EA" w:rsidRDefault="0068759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DE07EA">
              <w:rPr>
                <w:rFonts w:hint="eastAsia"/>
                <w:spacing w:val="-3"/>
                <w:sz w:val="23"/>
                <w:lang w:eastAsia="zh-CN"/>
              </w:rPr>
              <w:t>SXU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4D0D67" w14:textId="77777777" w:rsidR="00687598" w:rsidRPr="00C263B6" w:rsidRDefault="00E31A63" w:rsidP="0089791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rFonts w:hint="eastAsia"/>
                <w:spacing w:val="-3"/>
                <w:sz w:val="23"/>
                <w:lang w:eastAsia="zh-CN"/>
              </w:rPr>
              <w:t>1</w:t>
            </w:r>
            <w:r>
              <w:rPr>
                <w:spacing w:val="-3"/>
                <w:sz w:val="23"/>
              </w:rPr>
              <w:t>2/</w:t>
            </w:r>
            <w:r>
              <w:rPr>
                <w:rFonts w:hint="eastAsia"/>
                <w:spacing w:val="-3"/>
                <w:sz w:val="23"/>
                <w:lang w:eastAsia="zh-CN"/>
              </w:rPr>
              <w:t>0</w:t>
            </w:r>
            <w:r w:rsidR="00687598">
              <w:rPr>
                <w:rFonts w:hint="eastAsia"/>
                <w:spacing w:val="-3"/>
                <w:sz w:val="23"/>
                <w:lang w:eastAsia="zh-CN"/>
              </w:rPr>
              <w:t>2</w:t>
            </w:r>
            <w:r w:rsidR="00687598" w:rsidRPr="00C263B6">
              <w:rPr>
                <w:spacing w:val="-3"/>
                <w:sz w:val="23"/>
              </w:rPr>
              <w:t>/14</w:t>
            </w:r>
          </w:p>
        </w:tc>
      </w:tr>
      <w:tr w:rsidR="00687598" w:rsidRPr="0036045E" w14:paraId="1449DCFC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29F83EE9" w14:textId="77777777" w:rsidR="00687598" w:rsidRPr="00327E9C" w:rsidRDefault="00441B8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>
              <w:rPr>
                <w:rFonts w:hint="eastAsia"/>
                <w:spacing w:val="-3"/>
                <w:sz w:val="23"/>
                <w:lang w:eastAsia="zh-CN"/>
              </w:rPr>
              <w:t>AJ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33923D99" w14:textId="77777777" w:rsidR="00687598" w:rsidRPr="00327E9C" w:rsidRDefault="00477374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 w:rsidRPr="00477374">
              <w:rPr>
                <w:spacing w:val="-3"/>
                <w:sz w:val="23"/>
              </w:rPr>
              <w:t>1050372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0C51EA78" w14:textId="77777777" w:rsidR="00687598" w:rsidRDefault="00441B8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lang w:eastAsia="zh-CN"/>
              </w:rPr>
            </w:pPr>
            <w:r>
              <w:rPr>
                <w:rFonts w:hint="eastAsia"/>
                <w:spacing w:val="-3"/>
                <w:lang w:eastAsia="zh-CN"/>
              </w:rPr>
              <w:t>Add K025S and K050S</w:t>
            </w:r>
          </w:p>
          <w:p w14:paraId="3D9CAB30" w14:textId="77777777" w:rsidR="0006676C" w:rsidRDefault="0006676C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lang w:eastAsia="zh-CN"/>
              </w:rPr>
            </w:pPr>
            <w:r>
              <w:rPr>
                <w:spacing w:val="-3"/>
              </w:rPr>
              <w:t>Correct CMFHC gas calibration constants</w:t>
            </w:r>
          </w:p>
          <w:p w14:paraId="3E602B5D" w14:textId="77777777" w:rsidR="00BA566B" w:rsidRPr="00327E9C" w:rsidRDefault="009D7DE4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lang w:eastAsia="zh-CN"/>
              </w:rPr>
            </w:pPr>
            <w:r>
              <w:rPr>
                <w:rFonts w:hint="eastAsia"/>
                <w:spacing w:val="-3"/>
                <w:lang w:eastAsia="zh-CN"/>
              </w:rPr>
              <w:t xml:space="preserve">Add </w:t>
            </w:r>
            <w:r w:rsidR="0006676C">
              <w:rPr>
                <w:rFonts w:hint="eastAsia"/>
                <w:spacing w:val="-3"/>
                <w:lang w:eastAsia="zh-CN"/>
              </w:rPr>
              <w:t>F300</w:t>
            </w:r>
            <w:r w:rsidR="002C583B">
              <w:rPr>
                <w:spacing w:val="-3"/>
                <w:lang w:eastAsia="zh-CN"/>
              </w:rPr>
              <w:t xml:space="preserve">, reformatted table 1 </w:t>
            </w:r>
            <w:r w:rsidR="00201DFB">
              <w:rPr>
                <w:spacing w:val="-3"/>
                <w:lang w:eastAsia="zh-CN"/>
              </w:rPr>
              <w:t>and</w:t>
            </w:r>
            <w:r w:rsidR="002C583B">
              <w:rPr>
                <w:spacing w:val="-3"/>
                <w:lang w:eastAsia="zh-CN"/>
              </w:rPr>
              <w:t xml:space="preserve"> added the GasFD coefficient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0A6C658E" w14:textId="77777777" w:rsidR="00687598" w:rsidRPr="00327E9C" w:rsidRDefault="00D31BF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 w:rsidRPr="00DE07EA">
              <w:rPr>
                <w:rFonts w:hint="eastAsia"/>
                <w:spacing w:val="-3"/>
                <w:sz w:val="23"/>
                <w:lang w:eastAsia="zh-CN"/>
              </w:rPr>
              <w:t>SXU</w:t>
            </w:r>
            <w:r w:rsidR="00A024CF">
              <w:rPr>
                <w:spacing w:val="-3"/>
                <w:sz w:val="23"/>
                <w:lang w:eastAsia="zh-CN"/>
              </w:rPr>
              <w:t>/AWP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B80B919" w14:textId="77777777" w:rsidR="00687598" w:rsidRPr="00327E9C" w:rsidRDefault="00E82C4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  <w:lang w:eastAsia="zh-CN"/>
              </w:rPr>
            </w:pPr>
            <w:r>
              <w:rPr>
                <w:rFonts w:hint="eastAsia"/>
                <w:spacing w:val="-3"/>
                <w:sz w:val="23"/>
                <w:lang w:eastAsia="zh-CN"/>
              </w:rPr>
              <w:t>4</w:t>
            </w:r>
            <w:r w:rsidR="00C50B2F">
              <w:rPr>
                <w:spacing w:val="-3"/>
                <w:sz w:val="23"/>
              </w:rPr>
              <w:t>/</w:t>
            </w:r>
            <w:r w:rsidR="0009096C">
              <w:rPr>
                <w:rFonts w:hint="eastAsia"/>
                <w:spacing w:val="-3"/>
                <w:sz w:val="23"/>
                <w:lang w:eastAsia="zh-CN"/>
              </w:rPr>
              <w:t>29</w:t>
            </w:r>
            <w:r w:rsidR="00C50B2F" w:rsidRPr="00C263B6">
              <w:rPr>
                <w:spacing w:val="-3"/>
                <w:sz w:val="23"/>
              </w:rPr>
              <w:t>/1</w:t>
            </w:r>
            <w:r w:rsidR="00C50B2F">
              <w:rPr>
                <w:rFonts w:hint="eastAsia"/>
                <w:spacing w:val="-3"/>
                <w:sz w:val="23"/>
                <w:lang w:eastAsia="zh-CN"/>
              </w:rPr>
              <w:t>5</w:t>
            </w:r>
          </w:p>
        </w:tc>
      </w:tr>
      <w:tr w:rsidR="00687598" w:rsidRPr="0036045E" w14:paraId="53D763BE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70AF6E69" w14:textId="77777777" w:rsidR="00687598" w:rsidRPr="00327E9C" w:rsidRDefault="00301F9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AK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152B9B32" w14:textId="77777777" w:rsidR="00687598" w:rsidRPr="00327E9C" w:rsidRDefault="00301F9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1053061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44ED9A1E" w14:textId="77777777" w:rsidR="00687598" w:rsidRPr="00327E9C" w:rsidRDefault="00301F96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Updated coefficients to have a slope below 0.4 SG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6A3E3947" w14:textId="77777777" w:rsidR="00687598" w:rsidRPr="00327E9C" w:rsidRDefault="00301F9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AWP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284476" w14:textId="77777777" w:rsidR="00687598" w:rsidRPr="00327E9C" w:rsidRDefault="00301F96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3/15/16</w:t>
            </w:r>
          </w:p>
        </w:tc>
      </w:tr>
      <w:tr w:rsidR="00687598" w:rsidRPr="0036045E" w14:paraId="006F1666" w14:textId="77777777" w:rsidTr="006241EB"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14:paraId="091A5A0D" w14:textId="77777777" w:rsidR="00687598" w:rsidRPr="00327E9C" w:rsidRDefault="008C5C3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AL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</w:tcBorders>
          </w:tcPr>
          <w:p w14:paraId="52FD5906" w14:textId="77777777" w:rsidR="00687598" w:rsidRPr="00327E9C" w:rsidRDefault="008C5C3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1055654</w:t>
            </w:r>
          </w:p>
        </w:tc>
        <w:tc>
          <w:tcPr>
            <w:tcW w:w="5875" w:type="dxa"/>
            <w:tcBorders>
              <w:top w:val="single" w:sz="6" w:space="0" w:color="auto"/>
              <w:left w:val="single" w:sz="6" w:space="0" w:color="auto"/>
            </w:tcBorders>
          </w:tcPr>
          <w:p w14:paraId="5C4D0CC6" w14:textId="77777777" w:rsidR="00687598" w:rsidRPr="00327E9C" w:rsidRDefault="008C5C35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Update flow and density equations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</w:tcBorders>
          </w:tcPr>
          <w:p w14:paraId="12F000B8" w14:textId="77777777" w:rsidR="00687598" w:rsidRPr="00327E9C" w:rsidRDefault="008C5C3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AWP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583ED4" w14:textId="77777777" w:rsidR="00687598" w:rsidRPr="00327E9C" w:rsidRDefault="008C5C35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9/28/16</w:t>
            </w:r>
          </w:p>
        </w:tc>
      </w:tr>
      <w:tr w:rsidR="00687598" w:rsidRPr="0036045E" w14:paraId="5C5DA2D8" w14:textId="77777777" w:rsidTr="006241E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F031" w14:textId="77777777" w:rsidR="00687598" w:rsidRPr="00327E9C" w:rsidRDefault="005A75E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AM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9D56ED" w14:textId="77777777" w:rsidR="00687598" w:rsidRPr="00327E9C" w:rsidRDefault="00C435D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1066811</w:t>
            </w: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CA035" w14:textId="77777777" w:rsidR="00687598" w:rsidRPr="00327E9C" w:rsidRDefault="005A75E1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Changed name. Added delta T zero 3 description. Add piece-wise linearization.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463AF07D" w14:textId="77777777" w:rsidR="00687598" w:rsidRPr="00327E9C" w:rsidRDefault="005A75E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AWP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28C014" w14:textId="77777777" w:rsidR="00687598" w:rsidRPr="00327E9C" w:rsidRDefault="00C435D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11/22/17</w:t>
            </w:r>
          </w:p>
        </w:tc>
      </w:tr>
      <w:tr w:rsidR="00687598" w:rsidRPr="0036045E" w14:paraId="4CED7FF6" w14:textId="77777777" w:rsidTr="006241E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21AC" w14:textId="77777777" w:rsidR="00687598" w:rsidRPr="00327E9C" w:rsidRDefault="00C47010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AN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74177DC" w14:textId="77777777" w:rsidR="00687598" w:rsidRPr="00327E9C" w:rsidRDefault="00687598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A00B7C" w14:textId="77777777" w:rsidR="00687598" w:rsidRPr="00327E9C" w:rsidRDefault="00C47010">
            <w:pPr>
              <w:tabs>
                <w:tab w:val="left" w:pos="-720"/>
              </w:tabs>
              <w:suppressAutoHyphens/>
              <w:spacing w:before="90" w:after="54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Added the new sensor linearization for HC and CMF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47E588B6" w14:textId="77777777" w:rsidR="00687598" w:rsidRPr="00327E9C" w:rsidRDefault="00C47010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AWP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A80D6" w14:textId="77777777" w:rsidR="00687598" w:rsidRPr="00327E9C" w:rsidRDefault="00C47010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3"/>
                <w:sz w:val="23"/>
              </w:rPr>
            </w:pPr>
            <w:r>
              <w:rPr>
                <w:spacing w:val="-3"/>
                <w:sz w:val="23"/>
              </w:rPr>
              <w:t>2/15/2018</w:t>
            </w:r>
          </w:p>
        </w:tc>
      </w:tr>
      <w:tr w:rsidR="0079483B" w:rsidRPr="0036045E" w14:paraId="7CE3A3AD" w14:textId="77777777" w:rsidTr="00F7631C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E1A0" w14:textId="77777777" w:rsidR="0079483B" w:rsidRPr="00AF0AA0" w:rsidRDefault="0079483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 w:rsidRPr="00AF0AA0">
              <w:rPr>
                <w:color w:val="000000" w:themeColor="text1"/>
                <w:spacing w:val="-3"/>
                <w:sz w:val="23"/>
              </w:rPr>
              <w:t>AO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A6881F" w14:textId="0D6F830E" w:rsidR="0079483B" w:rsidRPr="00AF0AA0" w:rsidRDefault="006241E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>
              <w:rPr>
                <w:color w:val="000000" w:themeColor="text1"/>
                <w:spacing w:val="-3"/>
                <w:sz w:val="23"/>
              </w:rPr>
              <w:t>1078135</w:t>
            </w: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0F4A9" w14:textId="77777777" w:rsidR="0079483B" w:rsidRPr="00AF0AA0" w:rsidRDefault="0079483B">
            <w:pPr>
              <w:tabs>
                <w:tab w:val="left" w:pos="-720"/>
              </w:tabs>
              <w:suppressAutoHyphens/>
              <w:spacing w:before="90" w:after="54"/>
              <w:rPr>
                <w:color w:val="000000" w:themeColor="text1"/>
                <w:spacing w:val="-3"/>
                <w:sz w:val="23"/>
              </w:rPr>
            </w:pPr>
            <w:r w:rsidRPr="00AF0AA0">
              <w:rPr>
                <w:color w:val="000000" w:themeColor="text1"/>
                <w:spacing w:val="-3"/>
                <w:sz w:val="23"/>
              </w:rPr>
              <w:t>Added F300 Enhanced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476EAB6" w14:textId="77777777" w:rsidR="0079483B" w:rsidRPr="00AF0AA0" w:rsidRDefault="005A2DD1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 w:rsidRPr="00AF0AA0">
              <w:rPr>
                <w:color w:val="000000" w:themeColor="text1"/>
                <w:spacing w:val="-3"/>
                <w:sz w:val="23"/>
              </w:rPr>
              <w:t>DWS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1092" w14:textId="12C196F5" w:rsidR="0079483B" w:rsidRPr="00AF0AA0" w:rsidRDefault="00AF0AA0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>
              <w:rPr>
                <w:color w:val="000000" w:themeColor="text1"/>
                <w:spacing w:val="-3"/>
                <w:sz w:val="23"/>
              </w:rPr>
              <w:t>4/6/18</w:t>
            </w:r>
          </w:p>
        </w:tc>
      </w:tr>
      <w:tr w:rsidR="00F7631C" w:rsidRPr="0036045E" w14:paraId="231DCDCC" w14:textId="77777777" w:rsidTr="006241EB"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88BF" w14:textId="3FD7C734" w:rsidR="00F7631C" w:rsidRPr="00A240E3" w:rsidRDefault="00F7631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 w:rsidRPr="00A240E3">
              <w:rPr>
                <w:color w:val="000000" w:themeColor="text1"/>
                <w:spacing w:val="-3"/>
                <w:sz w:val="23"/>
              </w:rPr>
              <w:t>AP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376D502" w14:textId="1DD0960F" w:rsidR="00F7631C" w:rsidRPr="00A240E3" w:rsidRDefault="00F7631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 w:rsidRPr="00A240E3">
              <w:rPr>
                <w:color w:val="000000" w:themeColor="text1"/>
                <w:spacing w:val="-3"/>
                <w:sz w:val="23"/>
              </w:rPr>
              <w:t>1078708</w:t>
            </w:r>
          </w:p>
        </w:tc>
        <w:tc>
          <w:tcPr>
            <w:tcW w:w="5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D6B4D3" w14:textId="64321C29" w:rsidR="00F7631C" w:rsidRPr="00A240E3" w:rsidRDefault="00F7631C">
            <w:pPr>
              <w:tabs>
                <w:tab w:val="left" w:pos="-720"/>
              </w:tabs>
              <w:suppressAutoHyphens/>
              <w:spacing w:before="90" w:after="54"/>
              <w:rPr>
                <w:color w:val="000000" w:themeColor="text1"/>
                <w:spacing w:val="-3"/>
                <w:sz w:val="23"/>
              </w:rPr>
            </w:pPr>
            <w:r w:rsidRPr="00A240E3">
              <w:rPr>
                <w:color w:val="000000" w:themeColor="text1"/>
                <w:spacing w:val="-3"/>
                <w:sz w:val="23"/>
              </w:rPr>
              <w:t>Change F300 Enhanced flow rate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37E3C94F" w14:textId="76E49F9B" w:rsidR="00F7631C" w:rsidRPr="00AF0AA0" w:rsidRDefault="00A240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>
              <w:rPr>
                <w:color w:val="000000" w:themeColor="text1"/>
                <w:spacing w:val="-3"/>
                <w:sz w:val="23"/>
              </w:rPr>
              <w:t>DWS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AEC08E" w14:textId="3F7AF3FD" w:rsidR="00F7631C" w:rsidRDefault="00A240E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color w:val="000000" w:themeColor="text1"/>
                <w:spacing w:val="-3"/>
                <w:sz w:val="23"/>
              </w:rPr>
            </w:pPr>
            <w:r>
              <w:rPr>
                <w:color w:val="000000" w:themeColor="text1"/>
                <w:spacing w:val="-3"/>
                <w:sz w:val="23"/>
              </w:rPr>
              <w:t>4/13/18</w:t>
            </w:r>
          </w:p>
        </w:tc>
      </w:tr>
    </w:tbl>
    <w:p w14:paraId="440B209A" w14:textId="77777777" w:rsidR="00A92884" w:rsidRPr="0036045E" w:rsidRDefault="0000793B" w:rsidP="00B63006">
      <w:pPr>
        <w:pStyle w:val="Style1"/>
      </w:pPr>
      <w:r w:rsidRPr="0036045E">
        <w:br w:type="page"/>
      </w:r>
      <w:r w:rsidR="00A92884" w:rsidRPr="0036045E">
        <w:lastRenderedPageBreak/>
        <w:t>FUNCTIONAL DESCRIPTION:</w:t>
      </w:r>
    </w:p>
    <w:p w14:paraId="79EE9E6A" w14:textId="77777777" w:rsidR="00A92884" w:rsidRPr="00E23261" w:rsidRDefault="002C583B" w:rsidP="00E23261">
      <w:r>
        <w:t xml:space="preserve">Engineering specification that defines the </w:t>
      </w:r>
      <w:r w:rsidR="005A75E1">
        <w:t xml:space="preserve">Coriolis sensor coefficients that are used in the </w:t>
      </w:r>
      <w:r>
        <w:t xml:space="preserve">Mass flow </w:t>
      </w:r>
      <w:r w:rsidR="00376D23">
        <w:t>and density equations within MMI’s transmitters.</w:t>
      </w:r>
    </w:p>
    <w:p w14:paraId="52404CFB" w14:textId="77777777" w:rsidR="00E23261" w:rsidRDefault="00FA151F" w:rsidP="00B63006">
      <w:pPr>
        <w:pStyle w:val="Style1"/>
      </w:pPr>
      <w:r>
        <w:t>FLOW</w:t>
      </w:r>
      <w:r w:rsidR="00E23261" w:rsidRPr="0036045E">
        <w:t xml:space="preserve"> EQUATIONS:</w:t>
      </w:r>
    </w:p>
    <w:p w14:paraId="07D6186C" w14:textId="1A4942B9" w:rsidR="00CB0DF0" w:rsidRPr="0036045E" w:rsidRDefault="00594B66" w:rsidP="006B2F78">
      <w:pPr>
        <w:jc w:val="both"/>
      </w:pPr>
      <w:r>
        <w:t>The mass flow equations consist of measured values, calibration coeff</w:t>
      </w:r>
      <w:r w:rsidR="00A940F9">
        <w:t xml:space="preserve">icients and calibration constants.  The </w:t>
      </w:r>
      <w:r w:rsidR="00161D89">
        <w:t xml:space="preserve">mass flow </w:t>
      </w:r>
      <w:r w:rsidR="00A940F9">
        <w:t>calibration constant</w:t>
      </w:r>
      <w:r w:rsidR="008C5C35">
        <w:t xml:space="preserve">s for each sensor design are </w:t>
      </w:r>
      <w:r w:rsidR="00A940F9">
        <w:t xml:space="preserve"> </w:t>
      </w:r>
      <m:oMath>
        <m:sSub>
          <m:sSubPr>
            <m:ctrlPr>
              <w:rPr>
                <w:rFonts w:ascii="Cambria Math" w:eastAsia="Calibri" w:hAnsiTheme="majorHAnsi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m</m:t>
            </m:r>
          </m:e>
          <m:sub>
            <m:r>
              <w:rPr>
                <w:rFonts w:ascii="Cambria Math" w:eastAsia="Calibri" w:hAnsi="Cambria Math" w:cs="Times New Roman"/>
              </w:rPr>
              <m:t>ρ</m:t>
            </m:r>
          </m:sub>
        </m:sSub>
      </m:oMath>
      <w:r w:rsidR="009217A3">
        <w:t>, GasFD,</w:t>
      </w:r>
      <w:r w:rsidR="00A940F9">
        <w:t xml:space="preserve"> and </w:t>
      </w:r>
      <m:oMath>
        <m:sSub>
          <m:sSubPr>
            <m:ctrlPr>
              <w:rPr>
                <w:rFonts w:ascii="Cambria Math" w:eastAsia="Calibri" w:hAnsiTheme="majorHAnsi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</w:rPr>
              <m:t>ρ</m:t>
            </m:r>
          </m:sub>
        </m:sSub>
      </m:oMath>
      <w:r w:rsidR="00A940F9">
        <w:t xml:space="preserve"> which are listed in </w:t>
      </w:r>
      <w:r w:rsidR="00C879F6">
        <w:fldChar w:fldCharType="begin"/>
      </w:r>
      <w:r w:rsidR="00C879F6">
        <w:instrText xml:space="preserve"> REF _Ref506539885 \h </w:instrText>
      </w:r>
      <w:r w:rsidR="00C879F6">
        <w:fldChar w:fldCharType="separate"/>
      </w:r>
      <w:r w:rsidR="009C789E">
        <w:t xml:space="preserve">Table </w:t>
      </w:r>
      <w:r w:rsidR="009C789E">
        <w:rPr>
          <w:noProof/>
        </w:rPr>
        <w:t>4</w:t>
      </w:r>
      <w:r w:rsidR="00C879F6">
        <w:fldChar w:fldCharType="end"/>
      </w:r>
      <w:r w:rsidR="00FA5591">
        <w:fldChar w:fldCharType="begin"/>
      </w:r>
      <w:r w:rsidR="00FA5591">
        <w:instrText xml:space="preserve"> REF _Ref229895619 \h  \* MERGEFORMAT </w:instrText>
      </w:r>
      <w:r w:rsidR="00FA5591">
        <w:fldChar w:fldCharType="separate"/>
      </w:r>
      <w:r w:rsidR="009C789E">
        <w:t xml:space="preserve"> </w:t>
      </w:r>
      <w:r w:rsidR="00FA5591">
        <w:fldChar w:fldCharType="end"/>
      </w:r>
      <w:r w:rsidR="00CB0DF0" w:rsidRPr="0036045E">
        <w:t xml:space="preserve">.  </w:t>
      </w:r>
      <w:r w:rsidR="00FA5591">
        <w:fldChar w:fldCharType="begin"/>
      </w:r>
      <w:r w:rsidR="00FA5591">
        <w:instrText xml:space="preserve"> REF _Ref229473458 \h  \* MERGEFORMAT </w:instrText>
      </w:r>
      <w:r w:rsidR="00FA5591">
        <w:fldChar w:fldCharType="separate"/>
      </w:r>
      <w:r w:rsidR="009C789E" w:rsidRPr="007E37B0">
        <w:rPr>
          <w:rFonts w:asciiTheme="majorHAnsi" w:hAnsiTheme="majorHAnsi"/>
        </w:rPr>
        <w:t xml:space="preserve">Equation </w:t>
      </w:r>
      <w:r w:rsidR="009C789E">
        <w:rPr>
          <w:rFonts w:asciiTheme="majorHAnsi" w:hAnsiTheme="majorHAnsi"/>
        </w:rPr>
        <w:t>1</w:t>
      </w:r>
      <w:r w:rsidR="00FA5591">
        <w:fldChar w:fldCharType="end"/>
      </w:r>
      <w:r w:rsidR="00A940F9">
        <w:t xml:space="preserve"> is the general mass flow equation</w:t>
      </w:r>
      <w:r w:rsidR="00CB0DF0" w:rsidRPr="0036045E">
        <w:t xml:space="preserve">.  </w:t>
      </w:r>
      <w:r w:rsidR="00FA5591">
        <w:fldChar w:fldCharType="begin"/>
      </w:r>
      <w:r w:rsidR="00FA5591">
        <w:instrText xml:space="preserve"> REF _Ref229895903 \h  \* MERGEFORMAT </w:instrText>
      </w:r>
      <w:r w:rsidR="00FA5591">
        <w:fldChar w:fldCharType="separate"/>
      </w:r>
      <w:r w:rsidR="009C789E" w:rsidRPr="007E37B0">
        <w:rPr>
          <w:rFonts w:asciiTheme="majorHAnsi" w:hAnsiTheme="majorHAnsi"/>
        </w:rPr>
        <w:t xml:space="preserve">Equation </w:t>
      </w:r>
      <w:r w:rsidR="009C789E">
        <w:rPr>
          <w:rFonts w:asciiTheme="majorHAnsi" w:hAnsiTheme="majorHAnsi"/>
        </w:rPr>
        <w:t>2</w:t>
      </w:r>
      <w:r w:rsidR="00FA5591">
        <w:fldChar w:fldCharType="end"/>
      </w:r>
      <w:r w:rsidR="00A940F9">
        <w:t xml:space="preserve"> and </w:t>
      </w:r>
      <w:r w:rsidR="00FA5591">
        <w:fldChar w:fldCharType="begin"/>
      </w:r>
      <w:r w:rsidR="00FA5591">
        <w:instrText xml:space="preserve"> REF _Ref229473577 \h  \* MERGEFORMAT </w:instrText>
      </w:r>
      <w:r w:rsidR="00FA5591">
        <w:fldChar w:fldCharType="separate"/>
      </w:r>
      <w:r w:rsidR="009C789E" w:rsidRPr="007E37B0">
        <w:rPr>
          <w:rFonts w:asciiTheme="majorHAnsi" w:hAnsiTheme="majorHAnsi"/>
        </w:rPr>
        <w:t xml:space="preserve">Equation </w:t>
      </w:r>
      <w:r w:rsidR="009C789E">
        <w:rPr>
          <w:rFonts w:asciiTheme="majorHAnsi" w:hAnsiTheme="majorHAnsi"/>
        </w:rPr>
        <w:t>3</w:t>
      </w:r>
      <w:r w:rsidR="00FA5591">
        <w:fldChar w:fldCharType="end"/>
      </w:r>
      <w:r w:rsidR="00A940F9">
        <w:t xml:space="preserve"> show the correction coefficients used to compensate mass flow for temperature and density effects</w:t>
      </w:r>
      <w:r w:rsidR="00CB0DF0" w:rsidRPr="0036045E">
        <w:t>.</w:t>
      </w:r>
      <w:r w:rsidR="000A5B67">
        <w:t xml:space="preserve"> </w:t>
      </w:r>
      <w:r w:rsidR="009217A3">
        <w:t xml:space="preserve">There are two methods for compensating the mass flow rate for density effects; first is the </w:t>
      </w:r>
      <w:r w:rsidR="00D56812">
        <w:t>Density Corr</w:t>
      </w:r>
      <w:r w:rsidR="009217A3">
        <w:t>ection Factor, and the second is the</w:t>
      </w:r>
      <w:r w:rsidR="00D56812">
        <w:t xml:space="preserve"> Gas Meter Factor for Density</w:t>
      </w:r>
      <w:r w:rsidR="009217A3">
        <w:t xml:space="preserve">. Either method can be used to make </w:t>
      </w:r>
      <w:r w:rsidR="00D56812">
        <w:t>corrections to mass flow based on the density of the fluid.</w:t>
      </w:r>
    </w:p>
    <w:tbl>
      <w:tblPr>
        <w:tblStyle w:val="TableGrid"/>
        <w:tblW w:w="9810" w:type="dxa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830"/>
        <w:gridCol w:w="1980"/>
      </w:tblGrid>
      <w:tr w:rsidR="00CB0DF0" w:rsidRPr="007E37B0" w14:paraId="1FA0D952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3B73958A" w14:textId="77777777" w:rsidR="00CB0DF0" w:rsidRPr="007E37B0" w:rsidRDefault="00801A8C" w:rsidP="00463CBC">
            <w:pPr>
              <w:pStyle w:val="Caption"/>
              <w:spacing w:after="0"/>
              <w:rPr>
                <w:rFonts w:asciiTheme="majorHAnsi" w:hAnsiTheme="majorHAnsi"/>
                <w:i/>
              </w:rPr>
            </w:pPr>
            <m:oMath>
              <m:acc>
                <m:accPr>
                  <m:chr m:val="̇"/>
                  <m:ctrlPr>
                    <w:rPr>
                      <w:rFonts w:ascii="Cambria Math" w:hAnsiTheme="majorHAnsi"/>
                      <w:bCs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FCF∙</m:t>
              </m:r>
              <m:d>
                <m:dPr>
                  <m:ctrlPr>
                    <w:rPr>
                      <w:rFonts w:ascii="Cambria Math" w:hAnsiTheme="majorHAnsi"/>
                      <w:i/>
                    </w:rPr>
                  </m:ctrlPr>
                </m:dPr>
                <m:e>
                  <m:r>
                    <w:rPr>
                      <w:rFonts w:ascii="Cambria Math" w:hAnsiTheme="majorHAnsi"/>
                    </w:rPr>
                    <m:t>∆</m:t>
                  </m:r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Theme="majorHAnsi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Theme="majorHAnsi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Theme="majorHAnsi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Theme="majorHAnsi"/>
                          <w:bCs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Theme="majorHAnsi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1+comp</m:t>
                  </m:r>
                </m:e>
              </m:d>
              <m:r>
                <w:rPr>
                  <w:rFonts w:ascii="Cambria Math" w:hAnsiTheme="majorHAnsi"/>
                </w:rPr>
                <m:t>∙</m:t>
              </m:r>
              <m:r>
                <w:rPr>
                  <w:rFonts w:ascii="Cambria Math" w:hAnsi="Cambria Math"/>
                </w:rPr>
                <m:t>TCF∙DCF∙GasFD</m:t>
              </m:r>
            </m:oMath>
            <w:r w:rsidR="00CB0DF0" w:rsidRPr="007E37B0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5C3CB2B6" w14:textId="6D530D69" w:rsidR="00CB0DF0" w:rsidRPr="007E37B0" w:rsidRDefault="00CB0DF0" w:rsidP="00463CBC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  <w:bookmarkStart w:id="1" w:name="_Ref229473458"/>
            <w:r w:rsidRPr="007E37B0">
              <w:rPr>
                <w:rFonts w:asciiTheme="majorHAnsi" w:hAnsiTheme="majorHAnsi"/>
              </w:rPr>
              <w:t xml:space="preserve">Equation </w:t>
            </w:r>
            <w:r w:rsidR="001E33E5" w:rsidRPr="007E37B0">
              <w:rPr>
                <w:rFonts w:asciiTheme="majorHAnsi" w:hAnsiTheme="majorHAnsi"/>
              </w:rPr>
              <w:fldChar w:fldCharType="begin"/>
            </w:r>
            <w:r w:rsidR="0076503F" w:rsidRPr="007E37B0">
              <w:rPr>
                <w:rFonts w:asciiTheme="majorHAnsi" w:hAnsiTheme="majorHAnsi"/>
              </w:rPr>
              <w:instrText xml:space="preserve"> SEQ Equation \* ARABIC </w:instrText>
            </w:r>
            <w:r w:rsidR="001E33E5" w:rsidRPr="007E37B0">
              <w:rPr>
                <w:rFonts w:asciiTheme="majorHAnsi" w:hAnsiTheme="majorHAnsi"/>
              </w:rPr>
              <w:fldChar w:fldCharType="separate"/>
            </w:r>
            <w:r w:rsidR="009C789E">
              <w:rPr>
                <w:rFonts w:asciiTheme="majorHAnsi" w:hAnsiTheme="majorHAnsi"/>
                <w:noProof/>
              </w:rPr>
              <w:t>1</w:t>
            </w:r>
            <w:r w:rsidR="001E33E5" w:rsidRPr="007E37B0">
              <w:rPr>
                <w:rFonts w:asciiTheme="majorHAnsi" w:hAnsiTheme="majorHAnsi"/>
              </w:rPr>
              <w:fldChar w:fldCharType="end"/>
            </w:r>
            <w:bookmarkEnd w:id="1"/>
          </w:p>
        </w:tc>
      </w:tr>
      <w:tr w:rsidR="00CB0DF0" w:rsidRPr="007E37B0" w14:paraId="2723CF1B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78BDD329" w14:textId="77777777" w:rsidR="00CB0DF0" w:rsidRPr="007E37B0" w:rsidRDefault="00CB0DF0" w:rsidP="00463CBC">
            <w:pPr>
              <w:pStyle w:val="Caption"/>
              <w:spacing w:after="0"/>
              <w:ind w:left="605"/>
              <w:rPr>
                <w:rFonts w:asciiTheme="majorHAnsi" w:hAnsiTheme="majorHAnsi"/>
              </w:rPr>
            </w:pPr>
            <w:r w:rsidRPr="007E37B0">
              <w:rPr>
                <w:rFonts w:asciiTheme="majorHAnsi" w:hAnsiTheme="majorHAnsi"/>
              </w:rPr>
              <w:t>Where:</w:t>
            </w:r>
          </w:p>
        </w:tc>
        <w:tc>
          <w:tcPr>
            <w:tcW w:w="1980" w:type="dxa"/>
            <w:vAlign w:val="center"/>
          </w:tcPr>
          <w:p w14:paraId="255ACAD3" w14:textId="77777777" w:rsidR="00CB0DF0" w:rsidRPr="007E37B0" w:rsidRDefault="00CB0DF0" w:rsidP="00463CBC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CB0DF0" w:rsidRPr="007E37B0" w14:paraId="251D513E" w14:textId="77777777" w:rsidTr="00B63006">
        <w:trPr>
          <w:trHeight w:val="432"/>
        </w:trPr>
        <w:tc>
          <w:tcPr>
            <w:tcW w:w="7830" w:type="dxa"/>
            <w:vAlign w:val="center"/>
          </w:tcPr>
          <w:p w14:paraId="23CCF91B" w14:textId="77777777" w:rsidR="00CB0DF0" w:rsidRPr="007E37B0" w:rsidRDefault="00801A8C" w:rsidP="00D520BA">
            <w:pPr>
              <w:pStyle w:val="Caption"/>
              <w:spacing w:after="0"/>
              <w:ind w:left="965"/>
              <w:rPr>
                <w:rFonts w:asciiTheme="majorHAnsi" w:hAnsiTheme="majorHAnsi"/>
                <w:i/>
              </w:rPr>
            </w:pPr>
            <m:oMath>
              <m:acc>
                <m:accPr>
                  <m:chr m:val="̇"/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Mass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Flow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oMath>
            <w:r w:rsidR="002D3D1B" w:rsidRPr="007E37B0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97D406D" w14:textId="77777777" w:rsidR="00CB0DF0" w:rsidRPr="007E37B0" w:rsidRDefault="00CB0DF0" w:rsidP="00463CBC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CB0DF0" w:rsidRPr="007E37B0" w14:paraId="76FDA738" w14:textId="77777777" w:rsidTr="00B63006">
        <w:trPr>
          <w:trHeight w:val="432"/>
        </w:trPr>
        <w:tc>
          <w:tcPr>
            <w:tcW w:w="7830" w:type="dxa"/>
            <w:vAlign w:val="center"/>
          </w:tcPr>
          <w:p w14:paraId="70C2817A" w14:textId="77777777" w:rsidR="00CB0DF0" w:rsidRPr="007E37B0" w:rsidRDefault="007E37B0" w:rsidP="00D520BA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>FCF</m:t>
              </m:r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Flow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Calibration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Factor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Theme="majorHAnsi"/>
                    </w:rPr>
                    <m:t>/</m:t>
                  </m:r>
                  <m:r>
                    <w:rPr>
                      <w:rFonts w:ascii="Cambria Math" w:hAnsi="Cambria Math"/>
                    </w:rPr>
                    <m:t>μs</m:t>
                  </m:r>
                </m:e>
              </m:d>
            </m:oMath>
            <w:r w:rsidR="002D3D1B"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70EE09DF" w14:textId="77777777" w:rsidR="00CB0DF0" w:rsidRPr="007E37B0" w:rsidRDefault="00CB0DF0" w:rsidP="00463CBC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CB0DF0" w:rsidRPr="007E37B0" w14:paraId="0EA5562F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7C050F3E" w14:textId="77777777" w:rsidR="00CB0DF0" w:rsidRPr="007E37B0" w:rsidRDefault="007E37B0" w:rsidP="00C7555D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Delay</m:t>
              </m:r>
              <m:r>
                <w:rPr>
                  <w:rFonts w:ascii="Cambria Math" w:hAnsiTheme="majorHAnsi"/>
                </w:rPr>
                <m:t xml:space="preserve"> (</m:t>
              </m:r>
              <m:r>
                <w:rPr>
                  <w:rFonts w:ascii="Cambria Math" w:hAnsi="Cambria Math"/>
                </w:rPr>
                <m:t>μs</m:t>
              </m:r>
              <m:r>
                <w:rPr>
                  <w:rFonts w:ascii="Cambria Math" w:hAnsiTheme="majorHAnsi"/>
                </w:rPr>
                <m:t>)</m:t>
              </m:r>
            </m:oMath>
            <w:r w:rsidR="002D3D1B"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6926C01F" w14:textId="77777777" w:rsidR="00CB0DF0" w:rsidRPr="007E37B0" w:rsidRDefault="00CB0DF0" w:rsidP="00463CBC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BB14D0" w:rsidRPr="007E37B0" w14:paraId="6AF245A2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77E7F248" w14:textId="77777777" w:rsidR="00BB14D0" w:rsidRPr="007E37B0" w:rsidRDefault="00376D23" w:rsidP="00C7555D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Theme="majorHAnsi"/>
                </w:rPr>
                <m:t>∆</m:t>
              </m:r>
              <m:sSub>
                <m:sSubPr>
                  <m:ctrlPr>
                    <w:rPr>
                      <w:rFonts w:ascii="Cambria Math" w:hAnsiTheme="majorHAnsi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Zero (μs)</m:t>
              </m:r>
            </m:oMath>
            <w:r w:rsidR="00BB14D0"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846B09D" w14:textId="77777777" w:rsidR="00BB14D0" w:rsidRPr="007E37B0" w:rsidRDefault="00BB14D0" w:rsidP="00463CBC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376D23" w:rsidRPr="007E37B0" w14:paraId="7600D1A2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6B664672" w14:textId="77777777" w:rsidR="00376D23" w:rsidRDefault="00376D23" w:rsidP="00376D23">
            <w:pPr>
              <w:pStyle w:val="Caption"/>
              <w:spacing w:after="0"/>
              <w:ind w:left="965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Theme="majorHAnsi"/>
                </w:rPr>
                <m:t>∆</m:t>
              </m:r>
              <m:sSub>
                <m:sSubPr>
                  <m:ctrlPr>
                    <w:rPr>
                      <w:rFonts w:ascii="Cambria Math" w:hAnsiTheme="majorHAnsi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Zero value to compensate for LD effects (μs)</m:t>
              </m:r>
            </m:oMath>
            <w:r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4DA96126" w14:textId="77777777" w:rsidR="00376D23" w:rsidRPr="007E37B0" w:rsidRDefault="00376D23" w:rsidP="00376D23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376D23" w:rsidRPr="007E37B0" w14:paraId="68BC66E5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18772419" w14:textId="77777777" w:rsidR="00376D23" w:rsidRPr="009E13DB" w:rsidRDefault="00376D23" w:rsidP="00376D23">
            <w:pPr>
              <w:pStyle w:val="Caption"/>
              <w:spacing w:after="0"/>
              <w:ind w:left="965"/>
              <w:rPr>
                <w:rFonts w:ascii="Calibri" w:eastAsia="SimSun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GasFD</m:t>
                </m:r>
                <m:r>
                  <w:rPr>
                    <w:rFonts w:ascii="Cambria Math" w:hAnsiTheme="majorHAnsi"/>
                  </w:rPr>
                  <m:t>=Gas Meter factor for density correction on mass flow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2DB08A75" w14:textId="77777777" w:rsidR="00376D23" w:rsidRPr="007E37B0" w:rsidRDefault="00376D23" w:rsidP="00376D23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4DA171A2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1EC44878" w14:textId="77777777" w:rsidR="00F15BE4" w:rsidRDefault="00F15BE4" w:rsidP="00F15BE4">
            <w:pPr>
              <w:pStyle w:val="Caption"/>
              <w:spacing w:after="0"/>
              <w:ind w:left="965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comp</m:t>
                </m:r>
                <m:r>
                  <w:rPr>
                    <w:rFonts w:ascii="Cambria Math" w:hAnsiTheme="majorHAnsi"/>
                  </w:rPr>
                  <m:t>=</m:t>
                </m:r>
                <m:r>
                  <m:rPr>
                    <m:nor/>
                  </m:rPr>
                  <w:rPr>
                    <w:rFonts w:ascii="Cambria Math" w:hAnsiTheme="majorHAnsi"/>
                  </w:rPr>
                  <m:t>Compensation for nonlinearities in the flow error vs. flowrate</m:t>
                </m:r>
              </m:oMath>
            </m:oMathPara>
          </w:p>
        </w:tc>
        <w:tc>
          <w:tcPr>
            <w:tcW w:w="1980" w:type="dxa"/>
            <w:vAlign w:val="center"/>
          </w:tcPr>
          <w:p w14:paraId="6B1CDEEF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6EE6E207" w14:textId="77777777" w:rsidTr="00B63006">
        <w:trPr>
          <w:trHeight w:val="432"/>
        </w:trPr>
        <w:tc>
          <w:tcPr>
            <w:tcW w:w="7830" w:type="dxa"/>
            <w:vAlign w:val="center"/>
          </w:tcPr>
          <w:p w14:paraId="4591229A" w14:textId="77777777" w:rsidR="00F15BE4" w:rsidRPr="007E37B0" w:rsidRDefault="00F15BE4" w:rsidP="00F15BE4">
            <w:pPr>
              <w:pStyle w:val="Caption"/>
              <w:spacing w:after="0"/>
              <w:rPr>
                <w:rFonts w:asciiTheme="majorHAnsi" w:eastAsia="Calibri" w:hAnsiTheme="majorHAnsi" w:cs="Times New Roman"/>
              </w:rPr>
            </w:pPr>
            <m:oMath>
              <m:r>
                <w:rPr>
                  <w:rFonts w:ascii="Cambria Math" w:hAnsi="Cambria Math"/>
                </w:rPr>
                <m:t>TCF</m:t>
              </m:r>
              <m:r>
                <w:rPr>
                  <w:rFonts w:ascii="Cambria Math" w:eastAsia="Calibri" w:hAnsiTheme="majorHAnsi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1</m:t>
              </m:r>
              <m:r>
                <w:rPr>
                  <w:rFonts w:ascii="Cambria Math" w:eastAsia="Calibri" w:hAnsiTheme="majorHAnsi" w:cs="Times New Roman"/>
                </w:rPr>
                <m:t>-</m:t>
              </m:r>
              <m:f>
                <m:f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FT</m:t>
                  </m:r>
                </m:num>
                <m:den>
                  <m:r>
                    <w:rPr>
                      <w:rFonts w:ascii="Cambria Math" w:eastAsia="Calibri" w:hAnsi="Cambria Math" w:cs="Times New Roman"/>
                    </w:rPr>
                    <m:t>10,000</m:t>
                  </m:r>
                </m:den>
              </m:f>
              <m:r>
                <w:rPr>
                  <w:rFonts w:ascii="Cambria Math" w:eastAsia="Calibri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sub>
              </m:sSub>
            </m:oMath>
            <w:r w:rsidRPr="007E37B0">
              <w:rPr>
                <w:rFonts w:asciiTheme="majorHAnsi" w:eastAsia="Calibri" w:hAnsiTheme="majorHAnsi" w:cs="Times New Roman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6BE9441C" w14:textId="4EB6E742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  <w:bookmarkStart w:id="2" w:name="_Ref229895903"/>
            <w:r w:rsidRPr="007E37B0">
              <w:rPr>
                <w:rFonts w:asciiTheme="majorHAnsi" w:hAnsiTheme="majorHAnsi"/>
              </w:rPr>
              <w:t xml:space="preserve">Equation </w:t>
            </w:r>
            <w:r w:rsidRPr="007E37B0">
              <w:rPr>
                <w:rFonts w:asciiTheme="majorHAnsi" w:hAnsiTheme="majorHAnsi"/>
              </w:rPr>
              <w:fldChar w:fldCharType="begin"/>
            </w:r>
            <w:r w:rsidRPr="007E37B0">
              <w:rPr>
                <w:rFonts w:asciiTheme="majorHAnsi" w:hAnsiTheme="majorHAnsi"/>
              </w:rPr>
              <w:instrText xml:space="preserve"> SEQ Equation \* ARABIC </w:instrText>
            </w:r>
            <w:r w:rsidRPr="007E37B0">
              <w:rPr>
                <w:rFonts w:asciiTheme="majorHAnsi" w:hAnsiTheme="majorHAnsi"/>
              </w:rPr>
              <w:fldChar w:fldCharType="separate"/>
            </w:r>
            <w:r w:rsidR="009C789E">
              <w:rPr>
                <w:rFonts w:asciiTheme="majorHAnsi" w:hAnsiTheme="majorHAnsi"/>
                <w:noProof/>
              </w:rPr>
              <w:t>2</w:t>
            </w:r>
            <w:r w:rsidRPr="007E37B0">
              <w:rPr>
                <w:rFonts w:asciiTheme="majorHAnsi" w:hAnsiTheme="majorHAnsi"/>
              </w:rPr>
              <w:fldChar w:fldCharType="end"/>
            </w:r>
            <w:bookmarkEnd w:id="2"/>
          </w:p>
        </w:tc>
      </w:tr>
      <w:tr w:rsidR="00F15BE4" w:rsidRPr="007E37B0" w14:paraId="74C9D979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2A7A0A20" w14:textId="77777777" w:rsidR="00F15BE4" w:rsidRPr="007E37B0" w:rsidRDefault="00F15BE4" w:rsidP="00F15BE4">
            <w:pPr>
              <w:pStyle w:val="Caption"/>
              <w:spacing w:after="0"/>
              <w:ind w:left="605"/>
              <w:rPr>
                <w:rFonts w:asciiTheme="majorHAnsi" w:hAnsiTheme="majorHAnsi"/>
              </w:rPr>
            </w:pPr>
            <w:r w:rsidRPr="007E37B0">
              <w:rPr>
                <w:rFonts w:asciiTheme="majorHAnsi" w:hAnsiTheme="majorHAnsi"/>
              </w:rPr>
              <w:t>Where:</w:t>
            </w:r>
          </w:p>
        </w:tc>
        <w:tc>
          <w:tcPr>
            <w:tcW w:w="1980" w:type="dxa"/>
            <w:vAlign w:val="center"/>
          </w:tcPr>
          <w:p w14:paraId="26E3308A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37C3F8E2" w14:textId="77777777" w:rsidTr="00B63006">
        <w:trPr>
          <w:trHeight w:val="432"/>
        </w:trPr>
        <w:tc>
          <w:tcPr>
            <w:tcW w:w="7830" w:type="dxa"/>
            <w:vAlign w:val="center"/>
          </w:tcPr>
          <w:p w14:paraId="7EA8F1C3" w14:textId="77777777" w:rsidR="00F15BE4" w:rsidRPr="007E37B0" w:rsidRDefault="00F15BE4" w:rsidP="00F15BE4">
            <w:pPr>
              <w:pStyle w:val="Caption"/>
              <w:spacing w:after="0"/>
              <w:ind w:left="965"/>
              <w:rPr>
                <w:rFonts w:asciiTheme="majorHAnsi" w:hAnsiTheme="majorHAnsi"/>
                <w:i/>
              </w:rPr>
            </w:pPr>
            <m:oMath>
              <m:r>
                <w:rPr>
                  <w:rFonts w:ascii="Cambria Math" w:eastAsia="Calibri" w:hAnsi="Cambria Math" w:cs="Times New Roman"/>
                </w:rPr>
                <m:t>FT</m:t>
              </m:r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Temperature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effect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on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Flow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</w:rPr>
                        <m:t>%</m:t>
                      </m:r>
                    </m:num>
                    <m:den>
                      <m:r>
                        <w:rPr>
                          <w:rFonts w:ascii="Cambria Math" w:hAnsiTheme="majorHAnsi"/>
                        </w:rPr>
                        <m:t>100</m:t>
                      </m:r>
                      <m:r>
                        <w:rPr>
                          <w:rFonts w:ascii="Cambria Math" w:hAnsi="Cambria Math"/>
                        </w:rPr>
                        <m:t>℃</m:t>
                      </m:r>
                    </m:den>
                  </m:f>
                </m:e>
              </m:d>
            </m:oMath>
            <w:r w:rsidRPr="007E37B0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324FBAF4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49533858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742FD28F" w14:textId="77777777" w:rsidR="00F15BE4" w:rsidRPr="007E37B0" w:rsidRDefault="00801A8C" w:rsidP="00F15BE4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Tube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fluid</m:t>
                  </m:r>
                </m:e>
              </m:d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temperature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℃</m:t>
                  </m:r>
                </m:e>
              </m:d>
            </m:oMath>
            <w:r w:rsidR="00F15BE4"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69ADBDB2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7A69E90B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18A56A47" w14:textId="77777777" w:rsidR="00F15BE4" w:rsidRPr="007E37B0" w:rsidRDefault="00F15BE4" w:rsidP="00F15BE4">
            <w:pPr>
              <w:pStyle w:val="Caption"/>
              <w:spacing w:after="0"/>
              <w:rPr>
                <w:rFonts w:asciiTheme="majorHAnsi" w:eastAsia="Calibri" w:hAnsiTheme="majorHAnsi" w:cs="Times New Roman"/>
              </w:rPr>
            </w:pPr>
            <m:oMath>
              <m:r>
                <w:rPr>
                  <w:rFonts w:ascii="Cambria Math" w:hAnsi="Cambria Math"/>
                </w:rPr>
                <m:t>DCF</m:t>
              </m:r>
              <m:r>
                <w:rPr>
                  <w:rFonts w:ascii="Cambria Math" w:eastAsia="Calibri" w:hAnsiTheme="majorHAnsi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</w:rPr>
                <m:t>1</m:t>
              </m:r>
              <m:r>
                <w:rPr>
                  <w:rFonts w:ascii="Cambria Math" w:eastAsia="Calibri" w:hAnsiTheme="majorHAnsi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∙ρ</m:t>
              </m:r>
              <m:r>
                <w:rPr>
                  <w:rFonts w:ascii="Cambria Math" w:eastAsia="Calibri" w:hAnsiTheme="majorHAnsi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sub>
              </m:sSub>
            </m:oMath>
            <w:r w:rsidRPr="007E37B0">
              <w:rPr>
                <w:rFonts w:asciiTheme="majorHAnsi" w:eastAsia="Calibri" w:hAnsiTheme="majorHAnsi" w:cs="Times New Roman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CEAE542" w14:textId="1B41F6CC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  <w:bookmarkStart w:id="3" w:name="_Ref229473577"/>
            <w:r w:rsidRPr="007E37B0">
              <w:rPr>
                <w:rFonts w:asciiTheme="majorHAnsi" w:hAnsiTheme="majorHAnsi"/>
              </w:rPr>
              <w:t xml:space="preserve">Equation </w:t>
            </w:r>
            <w:r w:rsidRPr="007E37B0">
              <w:rPr>
                <w:rFonts w:asciiTheme="majorHAnsi" w:hAnsiTheme="majorHAnsi"/>
              </w:rPr>
              <w:fldChar w:fldCharType="begin"/>
            </w:r>
            <w:r w:rsidRPr="007E37B0">
              <w:rPr>
                <w:rFonts w:asciiTheme="majorHAnsi" w:hAnsiTheme="majorHAnsi"/>
              </w:rPr>
              <w:instrText xml:space="preserve"> SEQ Equation \* ARABIC </w:instrText>
            </w:r>
            <w:r w:rsidRPr="007E37B0">
              <w:rPr>
                <w:rFonts w:asciiTheme="majorHAnsi" w:hAnsiTheme="majorHAnsi"/>
              </w:rPr>
              <w:fldChar w:fldCharType="separate"/>
            </w:r>
            <w:r w:rsidR="009C789E">
              <w:rPr>
                <w:rFonts w:asciiTheme="majorHAnsi" w:hAnsiTheme="majorHAnsi"/>
                <w:noProof/>
              </w:rPr>
              <w:t>3</w:t>
            </w:r>
            <w:r w:rsidRPr="007E37B0">
              <w:rPr>
                <w:rFonts w:asciiTheme="majorHAnsi" w:hAnsiTheme="majorHAnsi"/>
              </w:rPr>
              <w:fldChar w:fldCharType="end"/>
            </w:r>
            <w:bookmarkEnd w:id="3"/>
          </w:p>
        </w:tc>
      </w:tr>
      <w:tr w:rsidR="00F15BE4" w:rsidRPr="007E37B0" w14:paraId="2123EDF1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4C1E438E" w14:textId="77777777" w:rsidR="00F15BE4" w:rsidRPr="007E37B0" w:rsidRDefault="00F15BE4" w:rsidP="00F15BE4">
            <w:pPr>
              <w:pStyle w:val="Caption"/>
              <w:spacing w:after="0"/>
              <w:ind w:left="605"/>
              <w:rPr>
                <w:rFonts w:asciiTheme="majorHAnsi" w:hAnsiTheme="majorHAnsi"/>
              </w:rPr>
            </w:pPr>
            <w:r w:rsidRPr="007E37B0">
              <w:rPr>
                <w:rFonts w:asciiTheme="majorHAnsi" w:hAnsiTheme="majorHAnsi"/>
              </w:rPr>
              <w:t>Where:</w:t>
            </w:r>
          </w:p>
        </w:tc>
        <w:tc>
          <w:tcPr>
            <w:tcW w:w="1980" w:type="dxa"/>
            <w:vAlign w:val="center"/>
          </w:tcPr>
          <w:p w14:paraId="40128277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522D3648" w14:textId="77777777" w:rsidTr="00B63006">
        <w:trPr>
          <w:trHeight w:val="432"/>
        </w:trPr>
        <w:tc>
          <w:tcPr>
            <w:tcW w:w="7830" w:type="dxa"/>
            <w:vAlign w:val="center"/>
          </w:tcPr>
          <w:p w14:paraId="7A6C00CD" w14:textId="77777777" w:rsidR="00F15BE4" w:rsidRPr="007E37B0" w:rsidRDefault="00F15BE4" w:rsidP="00F15BE4">
            <w:pPr>
              <w:pStyle w:val="Caption"/>
              <w:spacing w:after="0"/>
              <w:ind w:left="965"/>
              <w:rPr>
                <w:rFonts w:asciiTheme="majorHAnsi" w:hAnsiTheme="majorHAnsi"/>
                <w:i/>
              </w:rPr>
            </w:pPr>
            <m:oMath>
              <m:r>
                <w:rPr>
                  <w:rFonts w:ascii="Cambria Math" w:eastAsia="Calibri" w:hAnsi="Cambria Math" w:cs="Times New Roman"/>
                </w:rPr>
                <m:t xml:space="preserve">ρ=Measured Density 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lang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oMath>
            <w:r w:rsidRPr="007E37B0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1C67B8E7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4AEAD573" w14:textId="77777777" w:rsidTr="00B63006">
        <w:trPr>
          <w:trHeight w:val="432"/>
        </w:trPr>
        <w:tc>
          <w:tcPr>
            <w:tcW w:w="7830" w:type="dxa"/>
            <w:vAlign w:val="center"/>
          </w:tcPr>
          <w:p w14:paraId="2B88431F" w14:textId="77777777" w:rsidR="00F15BE4" w:rsidRPr="007E37B0" w:rsidRDefault="00801A8C" w:rsidP="00F15BE4">
            <w:pPr>
              <w:pStyle w:val="Caption"/>
              <w:spacing w:after="0"/>
              <w:ind w:left="965"/>
              <w:rPr>
                <w:rFonts w:asciiTheme="majorHAnsi" w:hAnsiTheme="majorHAnsi"/>
                <w:i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=Density correction slope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den>
                  </m:f>
                </m:e>
              </m:d>
            </m:oMath>
            <w:r w:rsidR="00F15BE4" w:rsidRPr="007E37B0">
              <w:rPr>
                <w:rFonts w:ascii="Cambria Math" w:eastAsia="Calibri" w:hAnsi="Cambria Math" w:cs="Times New Roman"/>
                <w:i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2583C35F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F15BE4" w:rsidRPr="007E37B0" w14:paraId="13483DAE" w14:textId="77777777" w:rsidTr="00B63006">
        <w:trPr>
          <w:trHeight w:val="288"/>
        </w:trPr>
        <w:tc>
          <w:tcPr>
            <w:tcW w:w="7830" w:type="dxa"/>
            <w:vAlign w:val="center"/>
          </w:tcPr>
          <w:p w14:paraId="2E0B70A0" w14:textId="77777777" w:rsidR="00F15BE4" w:rsidRPr="007E37B0" w:rsidRDefault="00801A8C" w:rsidP="00F15BE4">
            <w:pPr>
              <w:pStyle w:val="Caption"/>
              <w:spacing w:after="0"/>
              <w:ind w:left="965"/>
              <w:rPr>
                <w:rFonts w:ascii="Cambria Math" w:eastAsia="Calibri" w:hAnsiTheme="majorHAnsi" w:cs="Times New Roman"/>
                <w:i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ρ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=Density correction offset 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unitless</m:t>
                  </m:r>
                </m:e>
              </m:d>
            </m:oMath>
            <w:r w:rsidR="00F15BE4" w:rsidRPr="007E37B0">
              <w:rPr>
                <w:rFonts w:ascii="Cambria Math" w:eastAsia="Calibri" w:hAnsiTheme="majorHAnsi" w:cs="Times New Roman"/>
                <w:i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14:paraId="07EC676C" w14:textId="77777777" w:rsidR="00F15BE4" w:rsidRPr="007E37B0" w:rsidRDefault="00F15BE4" w:rsidP="00F15BE4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</w:tbl>
    <w:p w14:paraId="5572EC77" w14:textId="77777777" w:rsidR="00C710E2" w:rsidRDefault="00C710E2" w:rsidP="00B63006">
      <w:pPr>
        <w:rPr>
          <w:rFonts w:asciiTheme="majorHAnsi" w:hAnsiTheme="majorHAnsi"/>
          <w:spacing w:val="-3"/>
          <w:sz w:val="23"/>
        </w:rPr>
      </w:pPr>
    </w:p>
    <w:p w14:paraId="34E66A2C" w14:textId="77777777" w:rsidR="00463CBC" w:rsidRDefault="00463CBC" w:rsidP="00B63006">
      <w:pPr>
        <w:pStyle w:val="Style1"/>
      </w:pPr>
      <w:r w:rsidRPr="0036045E">
        <w:lastRenderedPageBreak/>
        <w:t>DENSITY EQUATIONS:</w:t>
      </w:r>
    </w:p>
    <w:p w14:paraId="0683E4C4" w14:textId="558A2A1E" w:rsidR="00463CBC" w:rsidRDefault="00161D89" w:rsidP="00B63006">
      <w:pPr>
        <w:jc w:val="both"/>
      </w:pPr>
      <w:r>
        <w:t xml:space="preserve">The density equations consist of measured values, calibration coefficients and calibration constants. </w:t>
      </w:r>
      <w:r w:rsidR="008C5C35">
        <w:t xml:space="preserve"> </w:t>
      </w:r>
      <w:r w:rsidR="00F9305B">
        <w:t xml:space="preserve">The basic density equation is shown in </w:t>
      </w:r>
      <w:r w:rsidR="00FA5591">
        <w:fldChar w:fldCharType="begin"/>
      </w:r>
      <w:r w:rsidR="00FA5591">
        <w:instrText xml:space="preserve"> REF _Ref229902239 \h  \* MERGEFORMAT </w:instrText>
      </w:r>
      <w:r w:rsidR="00FA5591">
        <w:fldChar w:fldCharType="separate"/>
      </w:r>
      <w:r w:rsidR="009C789E" w:rsidRPr="007E37B0">
        <w:rPr>
          <w:rFonts w:asciiTheme="majorHAnsi" w:hAnsiTheme="majorHAnsi"/>
        </w:rPr>
        <w:t xml:space="preserve">Equation </w:t>
      </w:r>
      <w:r w:rsidR="009C789E">
        <w:rPr>
          <w:rFonts w:asciiTheme="majorHAnsi" w:hAnsiTheme="majorHAnsi"/>
        </w:rPr>
        <w:t>4</w:t>
      </w:r>
      <w:r w:rsidR="00FA5591">
        <w:fldChar w:fldCharType="end"/>
      </w:r>
      <w:r w:rsidR="00F9305B">
        <w:t xml:space="preserve"> which includes how the density measurement is compensated for flow effects</w:t>
      </w:r>
      <w:r w:rsidR="00463CBC">
        <w:t>.</w:t>
      </w:r>
      <w:r w:rsidR="00F9305B">
        <w:t xml:space="preserve">  </w:t>
      </w:r>
      <w:r w:rsidR="00FA5591">
        <w:fldChar w:fldCharType="begin"/>
      </w:r>
      <w:r w:rsidR="00FA5591">
        <w:instrText xml:space="preserve"> REF _Ref229902385 \h  \* MERGEFORMAT </w:instrText>
      </w:r>
      <w:r w:rsidR="00FA5591">
        <w:fldChar w:fldCharType="separate"/>
      </w:r>
      <w:r w:rsidR="009C789E" w:rsidRPr="007E37B0">
        <w:rPr>
          <w:rFonts w:asciiTheme="majorHAnsi" w:hAnsiTheme="majorHAnsi"/>
        </w:rPr>
        <w:t xml:space="preserve">Equation </w:t>
      </w:r>
      <w:r w:rsidR="009C789E">
        <w:rPr>
          <w:rFonts w:asciiTheme="majorHAnsi" w:hAnsiTheme="majorHAnsi"/>
        </w:rPr>
        <w:t>5</w:t>
      </w:r>
      <w:r w:rsidR="00FA5591">
        <w:fldChar w:fldCharType="end"/>
      </w:r>
      <w:r w:rsidR="00F9305B">
        <w:t xml:space="preserve"> shows how the measured tube period is corrected for the effects of temperature. </w:t>
      </w:r>
    </w:p>
    <w:tbl>
      <w:tblPr>
        <w:tblStyle w:val="TableGrid"/>
        <w:tblW w:w="9558" w:type="dxa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352"/>
        <w:gridCol w:w="2206"/>
      </w:tblGrid>
      <w:tr w:rsidR="00BB21FD" w:rsidRPr="007E37B0" w14:paraId="513BDDF7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0CEBF152" w14:textId="77777777" w:rsidR="00BB21FD" w:rsidRPr="007E37B0" w:rsidRDefault="007E37B0" w:rsidP="00404C9E">
            <w:pPr>
              <w:pStyle w:val="Caption"/>
              <w:spacing w:after="0"/>
              <w:rPr>
                <w:rFonts w:asciiTheme="majorHAnsi" w:hAnsiTheme="majorHAnsi"/>
                <w:i/>
              </w:rPr>
            </w:pPr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Theme="majorHAnsi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BB21FD" w:rsidRPr="007E37B0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5295A085" w14:textId="3EA33939" w:rsidR="00BB21FD" w:rsidRPr="007E37B0" w:rsidRDefault="00BB21FD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  <w:bookmarkStart w:id="4" w:name="_Ref229902239"/>
            <w:r w:rsidRPr="007E37B0">
              <w:rPr>
                <w:rFonts w:asciiTheme="majorHAnsi" w:hAnsiTheme="majorHAnsi"/>
              </w:rPr>
              <w:t xml:space="preserve">Equation </w:t>
            </w:r>
            <w:r w:rsidR="001E33E5" w:rsidRPr="007E37B0">
              <w:rPr>
                <w:rFonts w:asciiTheme="majorHAnsi" w:hAnsiTheme="majorHAnsi"/>
              </w:rPr>
              <w:fldChar w:fldCharType="begin"/>
            </w:r>
            <w:r w:rsidRPr="007E37B0">
              <w:rPr>
                <w:rFonts w:asciiTheme="majorHAnsi" w:hAnsiTheme="majorHAnsi"/>
              </w:rPr>
              <w:instrText xml:space="preserve"> SEQ Equation \* ARABIC </w:instrText>
            </w:r>
            <w:r w:rsidR="001E33E5" w:rsidRPr="007E37B0">
              <w:rPr>
                <w:rFonts w:asciiTheme="majorHAnsi" w:hAnsiTheme="majorHAnsi"/>
              </w:rPr>
              <w:fldChar w:fldCharType="separate"/>
            </w:r>
            <w:r w:rsidR="009C789E">
              <w:rPr>
                <w:rFonts w:asciiTheme="majorHAnsi" w:hAnsiTheme="majorHAnsi"/>
                <w:noProof/>
              </w:rPr>
              <w:t>4</w:t>
            </w:r>
            <w:r w:rsidR="001E33E5" w:rsidRPr="007E37B0">
              <w:rPr>
                <w:rFonts w:asciiTheme="majorHAnsi" w:hAnsiTheme="majorHAnsi"/>
              </w:rPr>
              <w:fldChar w:fldCharType="end"/>
            </w:r>
            <w:bookmarkEnd w:id="4"/>
          </w:p>
        </w:tc>
      </w:tr>
      <w:tr w:rsidR="00BB21FD" w:rsidRPr="007E37B0" w14:paraId="322568CF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00BF29CC" w14:textId="77777777" w:rsidR="00BB21FD" w:rsidRPr="007E37B0" w:rsidRDefault="00BB21FD" w:rsidP="00BD7915">
            <w:pPr>
              <w:pStyle w:val="Caption"/>
              <w:spacing w:after="0"/>
              <w:ind w:left="605"/>
              <w:rPr>
                <w:rFonts w:asciiTheme="majorHAnsi" w:hAnsiTheme="majorHAnsi"/>
              </w:rPr>
            </w:pPr>
            <w:r w:rsidRPr="007E37B0">
              <w:rPr>
                <w:rFonts w:asciiTheme="majorHAnsi" w:hAnsiTheme="majorHAnsi"/>
              </w:rPr>
              <w:t>Where:</w:t>
            </w:r>
          </w:p>
        </w:tc>
        <w:tc>
          <w:tcPr>
            <w:tcW w:w="2206" w:type="dxa"/>
            <w:vAlign w:val="center"/>
          </w:tcPr>
          <w:p w14:paraId="40B31B26" w14:textId="77777777" w:rsidR="00BB21FD" w:rsidRPr="007E37B0" w:rsidRDefault="00BB21FD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BB21FD" w:rsidRPr="007E37B0" w14:paraId="4924686B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603290A2" w14:textId="77777777" w:rsidR="00BB21FD" w:rsidRPr="00B929AC" w:rsidRDefault="00801A8C" w:rsidP="00BB21FD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Theme="majorHAnsi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D2-D1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BB21FD" w:rsidRPr="00B929AC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0EE382FA" w14:textId="77777777" w:rsidR="00BB21FD" w:rsidRPr="007E37B0" w:rsidRDefault="00BB21FD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BB21FD" w:rsidRPr="007E37B0" w14:paraId="2247CC3D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14C6A22C" w14:textId="77777777" w:rsidR="00BB21FD" w:rsidRPr="00B929AC" w:rsidRDefault="00801A8C" w:rsidP="00B929AC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Theme="majorHAnsi"/>
                </w:rPr>
                <m:t>=D1</m:t>
              </m:r>
              <m:r>
                <w:rPr>
                  <w:rFonts w:ascii="Cambria Math" w:hAnsiTheme="majorHAnsi"/>
                </w:rPr>
                <m:t>-</m:t>
              </m:r>
              <m:sSub>
                <m:sSubPr>
                  <m:ctrlPr>
                    <w:rPr>
                      <w:rFonts w:ascii="Cambria Math" w:hAnsiTheme="majorHAnsi"/>
                      <w:i/>
                    </w:rPr>
                  </m:ctrlPr>
                </m:sSubPr>
                <m:e>
                  <m:r>
                    <w:rPr>
                      <w:rFonts w:ascii="Cambria Math" w:hAnsiTheme="majorHAnsi"/>
                    </w:rPr>
                    <m:t>C</m:t>
                  </m:r>
                </m:e>
                <m:sub>
                  <m:r>
                    <w:rPr>
                      <w:rFonts w:ascii="Cambria Math" w:hAnsiTheme="majorHAnsi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Theme="majorHAnsi"/>
                </w:rPr>
                <m:t>K</m:t>
              </m:r>
              <m:sSup>
                <m:sSupPr>
                  <m:ctrlPr>
                    <w:rPr>
                      <w:rFonts w:ascii="Cambria Math" w:hAnsiTheme="majorHAnsi"/>
                      <w:i/>
                    </w:rPr>
                  </m:ctrlPr>
                </m:sSupPr>
                <m:e>
                  <m:r>
                    <w:rPr>
                      <w:rFonts w:ascii="Cambria Math" w:hAnsiTheme="majorHAnsi"/>
                    </w:rPr>
                    <m:t>1</m:t>
                  </m:r>
                </m:e>
                <m:sup>
                  <m:r>
                    <w:rPr>
                      <w:rFonts w:ascii="Cambria Math" w:hAnsiTheme="majorHAnsi"/>
                    </w:rPr>
                    <m:t>2</m:t>
                  </m:r>
                </m:sup>
              </m:sSup>
            </m:oMath>
            <w:r w:rsidR="00BB21FD" w:rsidRPr="00B929A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23482889" w14:textId="77777777" w:rsidR="00BB21FD" w:rsidRPr="007E37B0" w:rsidRDefault="00BB21FD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D520BA" w:rsidRPr="007E37B0" w14:paraId="7ECFDC29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37730A0A" w14:textId="77777777" w:rsidR="00D520BA" w:rsidRPr="00B929AC" w:rsidRDefault="007E37B0" w:rsidP="00B929AC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eastAsiaTheme="minorEastAsia" w:hAnsi="Cambria Math"/>
                </w:rPr>
                <m:t>FD</m:t>
              </m:r>
              <m:r>
                <w:rPr>
                  <w:rFonts w:ascii="Cambria Math" w:hAnsiTheme="majorHAnsi"/>
                </w:rPr>
                <m:t xml:space="preserve">=Flow effect on Density </m:t>
              </m:r>
              <m:d>
                <m:dPr>
                  <m:ctrlPr>
                    <w:rPr>
                      <w:rFonts w:ascii="Cambria Math" w:hAnsiTheme="maj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</w:rPr>
                        <m:t>g/</m:t>
                      </m:r>
                      <m:sSup>
                        <m:sSupPr>
                          <m:ctrlPr>
                            <w:rPr>
                              <w:rFonts w:ascii="Cambria Math" w:hAnsi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Theme="majorHAnsi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Theme="majorHAnsi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r>
                            <w:rPr>
                              <w:rFonts w:ascii="Cambria Math" w:hAnsi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D520BA" w:rsidRPr="00B929AC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5354FF38" w14:textId="77777777" w:rsidR="00D520BA" w:rsidRPr="007E37B0" w:rsidRDefault="00D520BA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DF3D66" w:rsidRPr="007E37B0" w14:paraId="25BE7C08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073E026A" w14:textId="77777777" w:rsidR="00BD7915" w:rsidRPr="00B929AC" w:rsidRDefault="007E37B0" w:rsidP="00BD7915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Time delay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μs</m:t>
                  </m:r>
                </m:e>
              </m:d>
            </m:oMath>
            <w:r w:rsidR="00C7555D" w:rsidRPr="00B929AC">
              <w:rPr>
                <w:rFonts w:asciiTheme="majorHAnsi" w:hAnsiTheme="majorHAnsi"/>
              </w:rPr>
              <w:t xml:space="preserve"> </w:t>
            </w:r>
          </w:p>
          <w:p w14:paraId="70EF572D" w14:textId="77777777" w:rsidR="004D29BC" w:rsidRPr="00B929AC" w:rsidRDefault="004D29BC" w:rsidP="004D29BC">
            <w:pPr>
              <w:spacing w:after="0"/>
            </w:pPr>
          </w:p>
          <w:p w14:paraId="28F03BCE" w14:textId="77777777" w:rsidR="004D29BC" w:rsidRPr="00B929AC" w:rsidRDefault="004D29BC" w:rsidP="004D29BC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>K1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Calibrated Tube Period for Fluid 1 at 0 °C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μs</m:t>
                  </m:r>
                </m:e>
              </m:d>
            </m:oMath>
            <w:r w:rsidRPr="00B929AC">
              <w:rPr>
                <w:rFonts w:asciiTheme="majorHAnsi" w:hAnsiTheme="majorHAnsi"/>
              </w:rPr>
              <w:t xml:space="preserve"> </w:t>
            </w:r>
          </w:p>
          <w:p w14:paraId="23331B64" w14:textId="77777777" w:rsidR="004D29BC" w:rsidRPr="00B929AC" w:rsidRDefault="004D29BC" w:rsidP="004D29BC">
            <w:pPr>
              <w:spacing w:after="0"/>
            </w:pPr>
          </w:p>
          <w:p w14:paraId="7AAE7EBA" w14:textId="77777777" w:rsidR="004D29BC" w:rsidRPr="00B929AC" w:rsidRDefault="004D29BC" w:rsidP="004D29BC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>K2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Calibrated Tube Period for Fluid 2 at 0 °C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μs</m:t>
                  </m:r>
                </m:e>
              </m:d>
            </m:oMath>
            <w:r w:rsidRPr="00B929AC">
              <w:rPr>
                <w:rFonts w:asciiTheme="majorHAnsi" w:hAnsiTheme="majorHAnsi"/>
              </w:rPr>
              <w:t xml:space="preserve"> </w:t>
            </w:r>
          </w:p>
          <w:p w14:paraId="134096A4" w14:textId="77777777" w:rsidR="004D29BC" w:rsidRPr="00B929AC" w:rsidRDefault="004D29BC" w:rsidP="004D29BC">
            <w:pPr>
              <w:spacing w:after="0"/>
            </w:pPr>
          </w:p>
          <w:p w14:paraId="2FDFC8CD" w14:textId="77777777" w:rsidR="004D29BC" w:rsidRPr="00B929AC" w:rsidRDefault="00475A4A" w:rsidP="004D29BC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>D1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Density of Fluid 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oMath>
            <w:r w:rsidR="004D29BC" w:rsidRPr="00B929AC">
              <w:rPr>
                <w:rFonts w:asciiTheme="majorHAnsi" w:hAnsiTheme="majorHAnsi"/>
              </w:rPr>
              <w:t xml:space="preserve"> </w:t>
            </w:r>
          </w:p>
          <w:p w14:paraId="3727354B" w14:textId="77777777" w:rsidR="004D29BC" w:rsidRPr="00B929AC" w:rsidRDefault="004D29BC" w:rsidP="004D29BC">
            <w:pPr>
              <w:spacing w:after="0"/>
            </w:pPr>
          </w:p>
          <w:p w14:paraId="76344965" w14:textId="77777777" w:rsidR="004D29BC" w:rsidRPr="00B929AC" w:rsidRDefault="00475A4A" w:rsidP="004D29BC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D2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Density of Fluid 2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14:paraId="4EF0AF03" w14:textId="77777777" w:rsidR="00BD7915" w:rsidRPr="00B929AC" w:rsidRDefault="00BD7915" w:rsidP="00BD7915"/>
        </w:tc>
        <w:tc>
          <w:tcPr>
            <w:tcW w:w="2206" w:type="dxa"/>
            <w:vAlign w:val="center"/>
          </w:tcPr>
          <w:p w14:paraId="0276E1BB" w14:textId="77777777" w:rsidR="00DF3D66" w:rsidRPr="007E37B0" w:rsidRDefault="00DF3D66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6420C1" w:rsidRPr="007E37B0" w14:paraId="5EC08B27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17A9021F" w14:textId="77777777" w:rsidR="006420C1" w:rsidRPr="007E37B0" w:rsidRDefault="00801A8C" w:rsidP="00BD7915">
            <w:pPr>
              <w:pStyle w:val="Caption"/>
              <w:spacing w:after="0"/>
              <w:rPr>
                <w:rFonts w:asciiTheme="majorHAnsi" w:hAnsiTheme="majorHAnsi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Theme="majorHAnsi"/>
                </w:rPr>
                <m:t>=</m:t>
              </m:r>
            </m:oMath>
            <w:r w:rsidR="006420C1" w:rsidRPr="007E37B0">
              <w:rPr>
                <w:rFonts w:asciiTheme="majorHAnsi" w:hAnsiTheme="majorHAnsi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10,000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</w:p>
        </w:tc>
        <w:tc>
          <w:tcPr>
            <w:tcW w:w="2206" w:type="dxa"/>
            <w:vAlign w:val="center"/>
          </w:tcPr>
          <w:p w14:paraId="49C3271E" w14:textId="6073F2E7" w:rsidR="006420C1" w:rsidRPr="007E37B0" w:rsidRDefault="006420C1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  <w:bookmarkStart w:id="5" w:name="_Ref229902385"/>
            <w:r w:rsidRPr="007E37B0">
              <w:rPr>
                <w:rFonts w:asciiTheme="majorHAnsi" w:hAnsiTheme="majorHAnsi"/>
              </w:rPr>
              <w:t xml:space="preserve">Equation </w:t>
            </w:r>
            <w:r w:rsidR="001E33E5" w:rsidRPr="007E37B0">
              <w:rPr>
                <w:rFonts w:asciiTheme="majorHAnsi" w:hAnsiTheme="majorHAnsi"/>
              </w:rPr>
              <w:fldChar w:fldCharType="begin"/>
            </w:r>
            <w:r w:rsidRPr="007E37B0">
              <w:rPr>
                <w:rFonts w:asciiTheme="majorHAnsi" w:hAnsiTheme="majorHAnsi"/>
              </w:rPr>
              <w:instrText xml:space="preserve"> SEQ Equation \* ARABIC </w:instrText>
            </w:r>
            <w:r w:rsidR="001E33E5" w:rsidRPr="007E37B0">
              <w:rPr>
                <w:rFonts w:asciiTheme="majorHAnsi" w:hAnsiTheme="majorHAnsi"/>
              </w:rPr>
              <w:fldChar w:fldCharType="separate"/>
            </w:r>
            <w:r w:rsidR="009C789E">
              <w:rPr>
                <w:rFonts w:asciiTheme="majorHAnsi" w:hAnsiTheme="majorHAnsi"/>
                <w:noProof/>
              </w:rPr>
              <w:t>5</w:t>
            </w:r>
            <w:r w:rsidR="001E33E5" w:rsidRPr="007E37B0">
              <w:rPr>
                <w:rFonts w:asciiTheme="majorHAnsi" w:hAnsiTheme="majorHAnsi"/>
              </w:rPr>
              <w:fldChar w:fldCharType="end"/>
            </w:r>
            <w:bookmarkEnd w:id="5"/>
          </w:p>
        </w:tc>
      </w:tr>
      <w:tr w:rsidR="006420C1" w:rsidRPr="007E37B0" w14:paraId="4E257A5D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1BA74E88" w14:textId="77777777" w:rsidR="006420C1" w:rsidRPr="007E37B0" w:rsidRDefault="006420C1" w:rsidP="00BD7915">
            <w:pPr>
              <w:pStyle w:val="Caption"/>
              <w:spacing w:after="0"/>
              <w:ind w:left="605"/>
              <w:rPr>
                <w:rFonts w:asciiTheme="majorHAnsi" w:hAnsiTheme="majorHAnsi"/>
              </w:rPr>
            </w:pPr>
            <w:r w:rsidRPr="007E37B0">
              <w:rPr>
                <w:rFonts w:asciiTheme="majorHAnsi" w:hAnsiTheme="majorHAnsi"/>
              </w:rPr>
              <w:t>Where:</w:t>
            </w:r>
          </w:p>
        </w:tc>
        <w:tc>
          <w:tcPr>
            <w:tcW w:w="2206" w:type="dxa"/>
            <w:vAlign w:val="center"/>
          </w:tcPr>
          <w:p w14:paraId="7C7C7871" w14:textId="77777777" w:rsidR="006420C1" w:rsidRPr="007E37B0" w:rsidRDefault="006420C1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6420C1" w:rsidRPr="007E37B0" w14:paraId="6C272EE2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0ED4309C" w14:textId="77777777" w:rsidR="006420C1" w:rsidRPr="007E37B0" w:rsidRDefault="007E37B0" w:rsidP="00BD7915">
            <w:pPr>
              <w:pStyle w:val="Caption"/>
              <w:spacing w:after="0"/>
              <w:ind w:left="965"/>
              <w:rPr>
                <w:rFonts w:asciiTheme="majorHAnsi" w:hAnsiTheme="majorHAnsi"/>
                <w:i/>
              </w:rPr>
            </w:pPr>
            <m:oMath>
              <m:r>
                <w:rPr>
                  <w:rFonts w:ascii="Cambria Math" w:eastAsia="Calibri" w:hAnsi="Cambria Math" w:cs="Times New Roman"/>
                </w:rPr>
                <m:t>DT</m:t>
              </m:r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Temperature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effect</m:t>
              </m:r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on</m:t>
              </m:r>
              <m:r>
                <w:rPr>
                  <w:rFonts w:ascii="Cambria Math" w:hAnsiTheme="majorHAnsi"/>
                </w:rPr>
                <m:t xml:space="preserve"> Density </m:t>
              </m:r>
              <m:d>
                <m:dPr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Theme="majorHAnsi"/>
                        </w:rPr>
                        <m:t>%</m:t>
                      </m:r>
                    </m:num>
                    <m:den>
                      <m:r>
                        <w:rPr>
                          <w:rFonts w:ascii="Cambria Math" w:hAnsiTheme="majorHAnsi"/>
                        </w:rPr>
                        <m:t>100</m:t>
                      </m:r>
                      <m:r>
                        <w:rPr>
                          <w:rFonts w:ascii="Cambria Math" w:hAnsi="Cambria Math"/>
                        </w:rPr>
                        <m:t>℃</m:t>
                      </m:r>
                    </m:den>
                  </m:f>
                </m:e>
              </m:d>
            </m:oMath>
            <w:r w:rsidR="006420C1" w:rsidRPr="007E37B0">
              <w:rPr>
                <w:rFonts w:asciiTheme="majorHAnsi" w:hAnsiTheme="majorHAnsi"/>
                <w:i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7D597695" w14:textId="77777777" w:rsidR="006420C1" w:rsidRPr="007E37B0" w:rsidRDefault="006420C1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6420C1" w:rsidRPr="007E37B0" w14:paraId="60E57FB1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363E7E93" w14:textId="77777777" w:rsidR="006420C1" w:rsidRPr="007E37B0" w:rsidRDefault="00801A8C" w:rsidP="00BD7915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Tube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fluid</m:t>
                  </m:r>
                </m:e>
              </m:d>
              <m:r>
                <w:rPr>
                  <w:rFonts w:ascii="Cambria Math" w:hAnsiTheme="majorHAnsi"/>
                </w:rPr>
                <m:t xml:space="preserve"> </m:t>
              </m:r>
              <m:r>
                <w:rPr>
                  <w:rFonts w:ascii="Cambria Math" w:hAnsi="Cambria Math"/>
                </w:rPr>
                <m:t>temperature</m:t>
              </m:r>
              <m:r>
                <w:rPr>
                  <w:rFonts w:ascii="Cambria Math" w:hAnsiTheme="majorHAnsi"/>
                </w:rPr>
                <m:t xml:space="preserve"> </m:t>
              </m:r>
              <m:d>
                <m:dPr>
                  <m:ctrlPr>
                    <w:rPr>
                      <w:rFonts w:ascii="Cambria Math" w:hAnsi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℃</m:t>
                  </m:r>
                </m:e>
              </m:d>
            </m:oMath>
            <w:r w:rsidR="006420C1"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168AAB97" w14:textId="77777777" w:rsidR="006420C1" w:rsidRPr="007E37B0" w:rsidRDefault="006420C1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  <w:tr w:rsidR="006420C1" w:rsidRPr="007E37B0" w14:paraId="280195B8" w14:textId="77777777" w:rsidTr="00BD7915">
        <w:trPr>
          <w:trHeight w:val="432"/>
        </w:trPr>
        <w:tc>
          <w:tcPr>
            <w:tcW w:w="7352" w:type="dxa"/>
            <w:vAlign w:val="center"/>
          </w:tcPr>
          <w:p w14:paraId="5F60A036" w14:textId="77777777" w:rsidR="006420C1" w:rsidRPr="007E37B0" w:rsidRDefault="00801A8C" w:rsidP="00D520BA">
            <w:pPr>
              <w:pStyle w:val="Caption"/>
              <w:spacing w:after="0"/>
              <w:ind w:left="965"/>
              <w:rPr>
                <w:rFonts w:asciiTheme="majorHAnsi" w:hAnsiTheme="majorHAnsi"/>
              </w:rPr>
            </w:pPr>
            <m:oMath>
              <m:sSub>
                <m:sSubPr>
                  <m:ctrlPr>
                    <w:rPr>
                      <w:rFonts w:ascii="Cambria Math" w:eastAsia="Calibri" w:hAnsiTheme="majorHAnsi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hAnsiTheme="majorHAnsi"/>
                </w:rPr>
                <m:t>=</m:t>
              </m:r>
              <m:r>
                <w:rPr>
                  <w:rFonts w:ascii="Cambria Math" w:hAnsi="Cambria Math"/>
                </w:rPr>
                <m:t>Measured tube</m:t>
              </m:r>
              <m:r>
                <w:rPr>
                  <w:rFonts w:ascii="Cambria Math" w:hAnsiTheme="majorHAnsi"/>
                </w:rPr>
                <m:t xml:space="preserve"> period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μs</m:t>
                  </m:r>
                </m:e>
              </m:d>
            </m:oMath>
            <w:r w:rsidR="006420C1" w:rsidRPr="007E37B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06" w:type="dxa"/>
            <w:vAlign w:val="center"/>
          </w:tcPr>
          <w:p w14:paraId="18EF1B93" w14:textId="77777777" w:rsidR="006420C1" w:rsidRPr="007E37B0" w:rsidRDefault="006420C1" w:rsidP="00BD7915">
            <w:pPr>
              <w:pStyle w:val="Caption"/>
              <w:spacing w:after="0"/>
              <w:jc w:val="right"/>
              <w:rPr>
                <w:rFonts w:asciiTheme="majorHAnsi" w:hAnsiTheme="majorHAnsi"/>
              </w:rPr>
            </w:pPr>
          </w:p>
        </w:tc>
      </w:tr>
    </w:tbl>
    <w:p w14:paraId="5FD979FA" w14:textId="77777777" w:rsidR="008301FB" w:rsidRDefault="008301FB">
      <w:pPr>
        <w:rPr>
          <w:rFonts w:asciiTheme="majorHAnsi" w:hAnsiTheme="majorHAnsi"/>
          <w:spacing w:val="-3"/>
          <w:sz w:val="23"/>
        </w:rPr>
      </w:pPr>
    </w:p>
    <w:p w14:paraId="35294642" w14:textId="77777777" w:rsidR="005C383D" w:rsidRDefault="005C383D">
      <w:pPr>
        <w:rPr>
          <w:rFonts w:asciiTheme="majorHAnsi" w:hAnsiTheme="majorHAnsi"/>
          <w:spacing w:val="-3"/>
          <w:sz w:val="23"/>
        </w:rPr>
      </w:pPr>
    </w:p>
    <w:p w14:paraId="0B793509" w14:textId="77777777" w:rsidR="00C47010" w:rsidRDefault="00C47010">
      <w:pPr>
        <w:rPr>
          <w:rFonts w:asciiTheme="majorHAnsi" w:hAnsiTheme="majorHAnsi"/>
          <w:spacing w:val="-3"/>
          <w:sz w:val="23"/>
        </w:rPr>
      </w:pPr>
      <w:r>
        <w:rPr>
          <w:rFonts w:asciiTheme="majorHAnsi" w:hAnsiTheme="majorHAnsi"/>
          <w:spacing w:val="-3"/>
          <w:sz w:val="23"/>
        </w:rPr>
        <w:br w:type="page"/>
      </w:r>
    </w:p>
    <w:p w14:paraId="43F452B1" w14:textId="77777777" w:rsidR="005C383D" w:rsidRDefault="005C383D">
      <w:pPr>
        <w:rPr>
          <w:rFonts w:asciiTheme="majorHAnsi" w:hAnsiTheme="majorHAnsi"/>
          <w:spacing w:val="-3"/>
          <w:sz w:val="23"/>
        </w:rPr>
      </w:pPr>
    </w:p>
    <w:p w14:paraId="0F152187" w14:textId="77777777" w:rsidR="00C710E2" w:rsidRDefault="0077350C" w:rsidP="00B63006">
      <w:pPr>
        <w:pStyle w:val="Style1"/>
      </w:pPr>
      <w:r w:rsidRPr="00170BFD">
        <w:rPr>
          <w:rFonts w:ascii="Symbol" w:hAnsi="Symbol"/>
          <w:spacing w:val="-3"/>
          <w:sz w:val="23"/>
        </w:rPr>
        <w:t></w:t>
      </w:r>
      <w:r>
        <w:rPr>
          <w:spacing w:val="-3"/>
          <w:sz w:val="23"/>
        </w:rPr>
        <w:t>t</w:t>
      </w:r>
      <w:r w:rsidRPr="00170BFD">
        <w:rPr>
          <w:spacing w:val="-3"/>
          <w:sz w:val="23"/>
          <w:vertAlign w:val="subscript"/>
        </w:rPr>
        <w:t>03</w:t>
      </w:r>
      <w:r>
        <w:rPr>
          <w:spacing w:val="-3"/>
          <w:sz w:val="23"/>
          <w:vertAlign w:val="subscript"/>
        </w:rPr>
        <w:t xml:space="preserve">  </w:t>
      </w:r>
      <w:r w:rsidR="005A6EB3">
        <w:t>C</w:t>
      </w:r>
      <w:r w:rsidR="00DA53C5">
        <w:t>ompensation</w:t>
      </w:r>
    </w:p>
    <w:p w14:paraId="38B3E7A0" w14:textId="234EB2BE" w:rsidR="00C710E2" w:rsidRDefault="00DA53C5" w:rsidP="00B63006">
      <w:pPr>
        <w:jc w:val="both"/>
        <w:rPr>
          <w:rFonts w:asciiTheme="majorHAnsi" w:hAnsiTheme="majorHAnsi"/>
          <w:spacing w:val="-3"/>
          <w:sz w:val="23"/>
        </w:rPr>
      </w:pPr>
      <w:r>
        <w:rPr>
          <w:rFonts w:asciiTheme="majorHAnsi" w:hAnsiTheme="majorHAnsi"/>
          <w:spacing w:val="-3"/>
          <w:sz w:val="23"/>
        </w:rPr>
        <w:t xml:space="preserve">Some Coriolis sensors are affected by the LD phenomenon.  The </w:t>
      </w:r>
      <w:r w:rsidRPr="00B63006">
        <w:rPr>
          <w:rFonts w:ascii="Symbol" w:hAnsi="Symbol"/>
          <w:spacing w:val="-3"/>
          <w:sz w:val="23"/>
        </w:rPr>
        <w:t></w:t>
      </w:r>
      <w:r>
        <w:rPr>
          <w:rFonts w:asciiTheme="majorHAnsi" w:hAnsiTheme="majorHAnsi"/>
          <w:spacing w:val="-3"/>
          <w:sz w:val="23"/>
        </w:rPr>
        <w:t>t zero 3 (</w:t>
      </w:r>
      <w:r w:rsidRPr="00B63006">
        <w:rPr>
          <w:rFonts w:ascii="Symbol" w:hAnsi="Symbol"/>
          <w:spacing w:val="-3"/>
          <w:sz w:val="23"/>
        </w:rPr>
        <w:t></w:t>
      </w:r>
      <w:r>
        <w:rPr>
          <w:rFonts w:asciiTheme="majorHAnsi" w:hAnsiTheme="majorHAnsi"/>
          <w:spacing w:val="-3"/>
          <w:sz w:val="23"/>
        </w:rPr>
        <w:t>t</w:t>
      </w:r>
      <w:r w:rsidRPr="00B63006">
        <w:rPr>
          <w:rFonts w:asciiTheme="majorHAnsi" w:hAnsiTheme="majorHAnsi"/>
          <w:spacing w:val="-3"/>
          <w:sz w:val="23"/>
          <w:vertAlign w:val="subscript"/>
        </w:rPr>
        <w:t>03</w:t>
      </w:r>
      <w:r>
        <w:rPr>
          <w:rFonts w:asciiTheme="majorHAnsi" w:hAnsiTheme="majorHAnsi"/>
          <w:spacing w:val="-3"/>
          <w:sz w:val="23"/>
        </w:rPr>
        <w:t xml:space="preserve">) coefficient is designed to lessen the </w:t>
      </w:r>
      <w:r w:rsidR="005A6EB3">
        <w:rPr>
          <w:rFonts w:asciiTheme="majorHAnsi" w:hAnsiTheme="majorHAnsi"/>
          <w:spacing w:val="-3"/>
          <w:sz w:val="23"/>
        </w:rPr>
        <w:t xml:space="preserve">LD </w:t>
      </w:r>
      <w:r>
        <w:rPr>
          <w:rFonts w:asciiTheme="majorHAnsi" w:hAnsiTheme="majorHAnsi"/>
          <w:spacing w:val="-3"/>
          <w:sz w:val="23"/>
        </w:rPr>
        <w:t xml:space="preserve">effect.  </w:t>
      </w:r>
      <w:r w:rsidRPr="00DA53C5">
        <w:rPr>
          <w:rFonts w:asciiTheme="majorHAnsi" w:hAnsiTheme="majorHAnsi"/>
          <w:spacing w:val="-3"/>
          <w:sz w:val="23"/>
        </w:rPr>
        <w:t xml:space="preserve">The </w:t>
      </w:r>
      <w:r w:rsidR="005A6EB3">
        <w:rPr>
          <w:rFonts w:asciiTheme="majorHAnsi" w:hAnsiTheme="majorHAnsi"/>
          <w:spacing w:val="-3"/>
          <w:sz w:val="23"/>
        </w:rPr>
        <w:t xml:space="preserve">LD </w:t>
      </w:r>
      <w:r w:rsidRPr="00DA53C5">
        <w:rPr>
          <w:rFonts w:asciiTheme="majorHAnsi" w:hAnsiTheme="majorHAnsi"/>
          <w:spacing w:val="-3"/>
          <w:sz w:val="23"/>
        </w:rPr>
        <w:t xml:space="preserve">non-linearity is compensated in the Coriolis mass flow equation by adding </w:t>
      </w:r>
      <w:r w:rsidR="00B21D6F">
        <w:rPr>
          <w:rFonts w:asciiTheme="majorHAnsi" w:hAnsiTheme="majorHAnsi"/>
          <w:spacing w:val="-3"/>
          <w:sz w:val="23"/>
        </w:rPr>
        <w:t xml:space="preserve">an </w:t>
      </w:r>
      <w:r w:rsidRPr="00DA53C5">
        <w:rPr>
          <w:rFonts w:asciiTheme="majorHAnsi" w:hAnsiTheme="majorHAnsi"/>
          <w:spacing w:val="-3"/>
          <w:sz w:val="23"/>
        </w:rPr>
        <w:t xml:space="preserve">additional </w:t>
      </w:r>
      <w:r w:rsidR="00B21D6F">
        <w:rPr>
          <w:rFonts w:asciiTheme="majorHAnsi" w:hAnsiTheme="majorHAnsi"/>
          <w:spacing w:val="-3"/>
          <w:sz w:val="23"/>
        </w:rPr>
        <w:t xml:space="preserve">amount of </w:t>
      </w:r>
      <w:r w:rsidRPr="00DA53C5">
        <w:rPr>
          <w:rFonts w:asciiTheme="majorHAnsi" w:hAnsiTheme="majorHAnsi"/>
          <w:spacing w:val="-3"/>
          <w:sz w:val="23"/>
        </w:rPr>
        <w:t xml:space="preserve">zero </w:t>
      </w:r>
      <w:r w:rsidR="00B21D6F">
        <w:rPr>
          <w:rFonts w:asciiTheme="majorHAnsi" w:hAnsiTheme="majorHAnsi"/>
          <w:spacing w:val="-3"/>
          <w:sz w:val="23"/>
        </w:rPr>
        <w:t>into the flow equation</w:t>
      </w:r>
      <w:r w:rsidRPr="00DA53C5">
        <w:rPr>
          <w:rFonts w:asciiTheme="majorHAnsi" w:hAnsiTheme="majorHAnsi"/>
          <w:spacing w:val="-3"/>
          <w:sz w:val="23"/>
        </w:rPr>
        <w:t xml:space="preserve">. </w:t>
      </w:r>
      <w:r w:rsidR="00B21D6F">
        <w:rPr>
          <w:rFonts w:asciiTheme="majorHAnsi" w:hAnsiTheme="majorHAnsi"/>
          <w:spacing w:val="-3"/>
          <w:sz w:val="23"/>
        </w:rPr>
        <w:t xml:space="preserve"> The logic tree for how the amount is added is shown in </w:t>
      </w:r>
      <w:r w:rsidR="005C383D">
        <w:rPr>
          <w:rFonts w:asciiTheme="majorHAnsi" w:hAnsiTheme="majorHAnsi"/>
          <w:spacing w:val="-3"/>
          <w:sz w:val="23"/>
        </w:rPr>
        <w:fldChar w:fldCharType="begin"/>
      </w:r>
      <w:r w:rsidR="005C383D">
        <w:rPr>
          <w:rFonts w:asciiTheme="majorHAnsi" w:hAnsiTheme="majorHAnsi"/>
          <w:spacing w:val="-3"/>
          <w:sz w:val="23"/>
        </w:rPr>
        <w:instrText xml:space="preserve"> REF _Ref496613570 \h  \* MERGEFORMAT </w:instrText>
      </w:r>
      <w:r w:rsidR="005C383D">
        <w:rPr>
          <w:rFonts w:asciiTheme="majorHAnsi" w:hAnsiTheme="majorHAnsi"/>
          <w:spacing w:val="-3"/>
          <w:sz w:val="23"/>
        </w:rPr>
      </w:r>
      <w:r w:rsidR="005C383D">
        <w:rPr>
          <w:rFonts w:asciiTheme="majorHAnsi" w:hAnsiTheme="majorHAnsi"/>
          <w:spacing w:val="-3"/>
          <w:sz w:val="23"/>
        </w:rPr>
        <w:fldChar w:fldCharType="separate"/>
      </w:r>
      <w:r w:rsidR="009C789E">
        <w:t xml:space="preserve">Figure </w:t>
      </w:r>
      <w:r w:rsidR="009C789E">
        <w:rPr>
          <w:noProof/>
        </w:rPr>
        <w:t>1</w:t>
      </w:r>
      <w:r w:rsidR="005C383D">
        <w:rPr>
          <w:rFonts w:asciiTheme="majorHAnsi" w:hAnsiTheme="majorHAnsi"/>
          <w:spacing w:val="-3"/>
          <w:sz w:val="23"/>
        </w:rPr>
        <w:fldChar w:fldCharType="end"/>
      </w:r>
      <w:r w:rsidR="005C383D">
        <w:rPr>
          <w:rFonts w:asciiTheme="majorHAnsi" w:hAnsiTheme="majorHAnsi"/>
          <w:spacing w:val="-3"/>
          <w:sz w:val="23"/>
        </w:rPr>
        <w:t>.</w:t>
      </w:r>
      <w:r w:rsidR="000E756F">
        <w:rPr>
          <w:rFonts w:asciiTheme="majorHAnsi" w:hAnsiTheme="majorHAnsi"/>
          <w:spacing w:val="-3"/>
          <w:sz w:val="23"/>
        </w:rPr>
        <w:t xml:space="preserve">  The values for the (</w:t>
      </w:r>
      <w:r w:rsidR="000E756F" w:rsidRPr="005E4090">
        <w:rPr>
          <w:rFonts w:ascii="Symbol" w:hAnsi="Symbol"/>
          <w:spacing w:val="-3"/>
          <w:sz w:val="23"/>
        </w:rPr>
        <w:t></w:t>
      </w:r>
      <w:r w:rsidR="000E756F">
        <w:rPr>
          <w:rFonts w:asciiTheme="majorHAnsi" w:hAnsiTheme="majorHAnsi"/>
          <w:spacing w:val="-3"/>
          <w:sz w:val="23"/>
        </w:rPr>
        <w:t>t</w:t>
      </w:r>
      <w:r w:rsidR="000E756F" w:rsidRPr="005E4090">
        <w:rPr>
          <w:rFonts w:asciiTheme="majorHAnsi" w:hAnsiTheme="majorHAnsi"/>
          <w:spacing w:val="-3"/>
          <w:sz w:val="23"/>
          <w:vertAlign w:val="subscript"/>
        </w:rPr>
        <w:t>03</w:t>
      </w:r>
      <w:r w:rsidR="000E756F">
        <w:rPr>
          <w:rFonts w:asciiTheme="majorHAnsi" w:hAnsiTheme="majorHAnsi"/>
          <w:spacing w:val="-3"/>
          <w:sz w:val="23"/>
        </w:rPr>
        <w:t xml:space="preserve">) are a type coefficient and is only enabled for the meters listed in </w:t>
      </w:r>
      <w:r w:rsidR="00A44C50">
        <w:rPr>
          <w:rFonts w:asciiTheme="majorHAnsi" w:hAnsiTheme="majorHAnsi"/>
          <w:spacing w:val="-3"/>
          <w:sz w:val="23"/>
        </w:rPr>
        <w:fldChar w:fldCharType="begin"/>
      </w:r>
      <w:r w:rsidR="00A44C50">
        <w:rPr>
          <w:rFonts w:asciiTheme="majorHAnsi" w:hAnsiTheme="majorHAnsi"/>
          <w:spacing w:val="-3"/>
          <w:sz w:val="23"/>
        </w:rPr>
        <w:instrText xml:space="preserve"> REF _Ref506540137 \h </w:instrText>
      </w:r>
      <w:r w:rsidR="00A44C50">
        <w:rPr>
          <w:rFonts w:asciiTheme="majorHAnsi" w:hAnsiTheme="majorHAnsi"/>
          <w:spacing w:val="-3"/>
          <w:sz w:val="23"/>
        </w:rPr>
      </w:r>
      <w:r w:rsidR="00A44C50">
        <w:rPr>
          <w:rFonts w:asciiTheme="majorHAnsi" w:hAnsiTheme="majorHAnsi"/>
          <w:spacing w:val="-3"/>
          <w:sz w:val="23"/>
        </w:rPr>
        <w:fldChar w:fldCharType="separate"/>
      </w:r>
      <w:r w:rsidR="009C789E">
        <w:t xml:space="preserve">Table </w:t>
      </w:r>
      <w:r w:rsidR="009C789E">
        <w:rPr>
          <w:noProof/>
        </w:rPr>
        <w:t>1</w:t>
      </w:r>
      <w:r w:rsidR="00A44C50">
        <w:rPr>
          <w:rFonts w:asciiTheme="majorHAnsi" w:hAnsiTheme="majorHAnsi"/>
          <w:spacing w:val="-3"/>
          <w:sz w:val="23"/>
        </w:rPr>
        <w:fldChar w:fldCharType="end"/>
      </w:r>
      <w:r w:rsidR="007E359B">
        <w:rPr>
          <w:rFonts w:asciiTheme="majorHAnsi" w:hAnsiTheme="majorHAnsi"/>
          <w:spacing w:val="-3"/>
          <w:sz w:val="23"/>
        </w:rPr>
        <w:t>.</w:t>
      </w:r>
      <w:r w:rsidR="00B07CFC">
        <w:rPr>
          <w:rFonts w:asciiTheme="majorHAnsi" w:hAnsiTheme="majorHAnsi"/>
          <w:spacing w:val="-3"/>
          <w:sz w:val="23"/>
        </w:rPr>
        <w:t xml:space="preserve"> </w:t>
      </w:r>
    </w:p>
    <w:p w14:paraId="68C9A5B6" w14:textId="77777777" w:rsidR="005A6EB3" w:rsidRDefault="005A6EB3" w:rsidP="00B63006">
      <w:pPr>
        <w:jc w:val="both"/>
        <w:rPr>
          <w:rFonts w:asciiTheme="majorHAnsi" w:hAnsiTheme="majorHAnsi"/>
          <w:spacing w:val="-3"/>
          <w:sz w:val="23"/>
        </w:rPr>
      </w:pPr>
    </w:p>
    <w:p w14:paraId="1AE726FD" w14:textId="77777777" w:rsidR="005A6EB3" w:rsidRDefault="00B21D6F" w:rsidP="00B63006">
      <w:pPr>
        <w:jc w:val="center"/>
        <w:rPr>
          <w:rFonts w:asciiTheme="majorHAnsi" w:hAnsiTheme="majorHAnsi"/>
          <w:spacing w:val="-3"/>
          <w:sz w:val="23"/>
        </w:rPr>
      </w:pPr>
      <w:r>
        <w:rPr>
          <w:rFonts w:asciiTheme="majorHAnsi" w:hAnsiTheme="majorHAnsi"/>
          <w:noProof/>
          <w:spacing w:val="-3"/>
          <w:sz w:val="23"/>
          <w:lang w:bidi="ar-SA"/>
        </w:rPr>
        <w:drawing>
          <wp:inline distT="0" distB="0" distL="0" distR="0" wp14:anchorId="1B75ECF9" wp14:editId="1610D0DF">
            <wp:extent cx="1752460" cy="31332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482" cy="3145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F72A8" w14:textId="47892C85" w:rsidR="005A6EB3" w:rsidRDefault="00B21D6F" w:rsidP="00B63006">
      <w:pPr>
        <w:pStyle w:val="Caption"/>
        <w:jc w:val="center"/>
        <w:rPr>
          <w:rFonts w:asciiTheme="majorHAnsi" w:hAnsiTheme="majorHAnsi"/>
          <w:spacing w:val="-3"/>
          <w:sz w:val="23"/>
        </w:rPr>
      </w:pPr>
      <w:bookmarkStart w:id="6" w:name="_Ref496613570"/>
      <w:r>
        <w:t xml:space="preserve">Figure </w:t>
      </w:r>
      <w:fldSimple w:instr=" SEQ Figure \* ARABIC ">
        <w:r w:rsidR="009C789E">
          <w:rPr>
            <w:noProof/>
          </w:rPr>
          <w:t>1</w:t>
        </w:r>
      </w:fldSimple>
      <w:bookmarkEnd w:id="6"/>
      <w:r>
        <w:t xml:space="preserve">:  Logic tree for the </w:t>
      </w:r>
      <w:r w:rsidRPr="005E4090">
        <w:rPr>
          <w:rFonts w:ascii="Symbol" w:hAnsi="Symbol"/>
          <w:spacing w:val="-3"/>
          <w:sz w:val="23"/>
        </w:rPr>
        <w:t></w:t>
      </w:r>
      <w:r>
        <w:rPr>
          <w:rFonts w:asciiTheme="majorHAnsi" w:hAnsiTheme="majorHAnsi"/>
          <w:spacing w:val="-3"/>
          <w:sz w:val="23"/>
        </w:rPr>
        <w:t>t</w:t>
      </w:r>
      <w:r w:rsidRPr="005E4090">
        <w:rPr>
          <w:rFonts w:asciiTheme="majorHAnsi" w:hAnsiTheme="majorHAnsi"/>
          <w:spacing w:val="-3"/>
          <w:sz w:val="23"/>
          <w:vertAlign w:val="subscript"/>
        </w:rPr>
        <w:t>03</w:t>
      </w:r>
      <w:r>
        <w:rPr>
          <w:rFonts w:asciiTheme="majorHAnsi" w:hAnsiTheme="majorHAnsi"/>
          <w:spacing w:val="-3"/>
          <w:sz w:val="23"/>
        </w:rPr>
        <w:t xml:space="preserve"> algorithm</w:t>
      </w:r>
    </w:p>
    <w:p w14:paraId="216E5A18" w14:textId="77777777" w:rsidR="005A6EB3" w:rsidDel="007E359B" w:rsidRDefault="005A6EB3">
      <w:pPr>
        <w:rPr>
          <w:del w:id="7" w:author="Pankratz, Tony [AUTOSOL/FMP/BOUL]" w:date="2018-02-16T10:26:00Z"/>
          <w:rFonts w:asciiTheme="majorHAnsi" w:hAnsiTheme="majorHAnsi"/>
          <w:spacing w:val="-3"/>
          <w:sz w:val="23"/>
        </w:rPr>
      </w:pPr>
    </w:p>
    <w:p w14:paraId="21831400" w14:textId="77777777" w:rsidR="00DA200B" w:rsidRDefault="00DA200B" w:rsidP="00FA30BA">
      <w:pPr>
        <w:spacing w:after="0"/>
        <w:rPr>
          <w:rFonts w:asciiTheme="majorHAnsi" w:hAnsiTheme="majorHAnsi"/>
        </w:rPr>
      </w:pPr>
    </w:p>
    <w:p w14:paraId="3CA31034" w14:textId="77777777" w:rsidR="00DA200B" w:rsidRDefault="00DA200B" w:rsidP="00FA30BA">
      <w:pPr>
        <w:spacing w:after="0"/>
        <w:rPr>
          <w:rFonts w:asciiTheme="majorHAnsi" w:hAnsiTheme="majorHAnsi"/>
        </w:rPr>
      </w:pPr>
    </w:p>
    <w:p w14:paraId="56B16A50" w14:textId="64B499DB" w:rsidR="00FA30BA" w:rsidRDefault="00FA30BA" w:rsidP="00FA30BA">
      <w:pPr>
        <w:pStyle w:val="Caption"/>
        <w:jc w:val="center"/>
        <w:rPr>
          <w:rFonts w:asciiTheme="majorHAnsi" w:hAnsiTheme="majorHAnsi"/>
        </w:rPr>
      </w:pPr>
      <w:bookmarkStart w:id="8" w:name="_Ref506540137"/>
      <w:r>
        <w:t xml:space="preserve">Table </w:t>
      </w:r>
      <w:fldSimple w:instr=" SEQ Table \* ARABIC ">
        <w:r w:rsidR="009C789E">
          <w:rPr>
            <w:noProof/>
          </w:rPr>
          <w:t>1</w:t>
        </w:r>
      </w:fldSimple>
      <w:bookmarkEnd w:id="8"/>
      <w:r>
        <w:t xml:space="preserve">: </w:t>
      </w:r>
      <w:r w:rsidRPr="005E4090">
        <w:rPr>
          <w:rFonts w:ascii="Symbol" w:hAnsi="Symbol"/>
          <w:spacing w:val="-3"/>
          <w:sz w:val="23"/>
        </w:rPr>
        <w:t></w:t>
      </w:r>
      <w:r>
        <w:rPr>
          <w:rFonts w:asciiTheme="majorHAnsi" w:hAnsiTheme="majorHAnsi"/>
          <w:spacing w:val="-3"/>
          <w:sz w:val="23"/>
        </w:rPr>
        <w:t>t</w:t>
      </w:r>
      <w:r w:rsidRPr="005E4090">
        <w:rPr>
          <w:rFonts w:asciiTheme="majorHAnsi" w:hAnsiTheme="majorHAnsi"/>
          <w:spacing w:val="-3"/>
          <w:sz w:val="23"/>
          <w:vertAlign w:val="subscript"/>
        </w:rPr>
        <w:t>03</w:t>
      </w:r>
      <w:r>
        <w:rPr>
          <w:rFonts w:asciiTheme="majorHAnsi" w:hAnsiTheme="majorHAnsi"/>
          <w:spacing w:val="-3"/>
          <w:sz w:val="23"/>
        </w:rPr>
        <w:t xml:space="preserve"> type coefficients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574"/>
        <w:gridCol w:w="2574"/>
      </w:tblGrid>
      <w:tr w:rsidR="00FA30BA" w14:paraId="5A880F37" w14:textId="77777777" w:rsidTr="00FA30BA">
        <w:trPr>
          <w:jc w:val="center"/>
        </w:trPr>
        <w:tc>
          <w:tcPr>
            <w:tcW w:w="2574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</w:tcBorders>
          </w:tcPr>
          <w:p w14:paraId="6F486D94" w14:textId="77777777" w:rsidR="00FA30BA" w:rsidRDefault="00FA30BA" w:rsidP="00FA30BA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Sensor Model</w:t>
            </w:r>
          </w:p>
        </w:tc>
        <w:tc>
          <w:tcPr>
            <w:tcW w:w="2574" w:type="dxa"/>
            <w:tcBorders>
              <w:top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</w:tcPr>
          <w:p w14:paraId="48A0C3E5" w14:textId="77777777" w:rsidR="00FA30BA" w:rsidRDefault="00FA30BA" w:rsidP="00FA30BA">
            <w:pPr>
              <w:spacing w:after="0"/>
              <w:jc w:val="center"/>
              <w:rPr>
                <w:rFonts w:asciiTheme="majorHAnsi" w:hAnsiTheme="majorHAnsi"/>
              </w:rPr>
            </w:pPr>
            <w:r w:rsidRPr="00170BFD">
              <w:rPr>
                <w:rFonts w:ascii="Symbol" w:hAnsi="Symbol"/>
                <w:spacing w:val="-3"/>
                <w:sz w:val="23"/>
              </w:rPr>
              <w:t></w:t>
            </w:r>
            <w:r>
              <w:rPr>
                <w:spacing w:val="-3"/>
                <w:sz w:val="23"/>
              </w:rPr>
              <w:t>t</w:t>
            </w:r>
            <w:r w:rsidRPr="00170BFD">
              <w:rPr>
                <w:spacing w:val="-3"/>
                <w:sz w:val="23"/>
                <w:vertAlign w:val="subscript"/>
              </w:rPr>
              <w:t>03</w:t>
            </w:r>
            <w:r>
              <w:rPr>
                <w:spacing w:val="-3"/>
                <w:sz w:val="23"/>
                <w:vertAlign w:val="subscript"/>
              </w:rPr>
              <w:t xml:space="preserve">  </w:t>
            </w:r>
            <w:r>
              <w:rPr>
                <w:rFonts w:cs="Times New Roman"/>
                <w:spacing w:val="-3"/>
                <w:sz w:val="23"/>
              </w:rPr>
              <w:t>(ns)</w:t>
            </w:r>
          </w:p>
        </w:tc>
      </w:tr>
      <w:tr w:rsidR="00FA30BA" w14:paraId="2D7AA972" w14:textId="77777777" w:rsidTr="00FA30BA">
        <w:trPr>
          <w:jc w:val="center"/>
        </w:trPr>
        <w:tc>
          <w:tcPr>
            <w:tcW w:w="2574" w:type="dxa"/>
            <w:tcBorders>
              <w:top w:val="double" w:sz="4" w:space="0" w:color="000000" w:themeColor="text1"/>
              <w:left w:val="double" w:sz="4" w:space="0" w:color="000000" w:themeColor="text1"/>
            </w:tcBorders>
          </w:tcPr>
          <w:p w14:paraId="30BCA7D1" w14:textId="77777777" w:rsidR="00FA30BA" w:rsidRDefault="00FA30BA" w:rsidP="00FA30BA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CMF350 M/P/H</w:t>
            </w:r>
          </w:p>
        </w:tc>
        <w:tc>
          <w:tcPr>
            <w:tcW w:w="2574" w:type="dxa"/>
            <w:tcBorders>
              <w:top w:val="double" w:sz="4" w:space="0" w:color="000000" w:themeColor="text1"/>
              <w:right w:val="double" w:sz="4" w:space="0" w:color="000000" w:themeColor="text1"/>
            </w:tcBorders>
          </w:tcPr>
          <w:p w14:paraId="507ED9E9" w14:textId="77777777" w:rsidR="00FA30BA" w:rsidRDefault="00FA30BA" w:rsidP="00FA30BA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</w:tbl>
    <w:p w14:paraId="55C3402C" w14:textId="77777777" w:rsidR="005A6EB3" w:rsidRDefault="005A6EB3">
      <w:pPr>
        <w:rPr>
          <w:rFonts w:asciiTheme="majorHAnsi" w:hAnsiTheme="majorHAnsi"/>
          <w:spacing w:val="-3"/>
          <w:sz w:val="23"/>
        </w:rPr>
      </w:pPr>
    </w:p>
    <w:p w14:paraId="3E81B5F2" w14:textId="77777777" w:rsidR="007E359B" w:rsidRDefault="007E359B">
      <w:pPr>
        <w:rPr>
          <w:rFonts w:asciiTheme="majorHAnsi" w:hAnsiTheme="majorHAnsi"/>
          <w:spacing w:val="-3"/>
          <w:sz w:val="23"/>
        </w:rPr>
      </w:pPr>
      <w:r>
        <w:rPr>
          <w:rFonts w:asciiTheme="majorHAnsi" w:hAnsiTheme="majorHAnsi"/>
          <w:spacing w:val="-3"/>
          <w:sz w:val="23"/>
        </w:rPr>
        <w:br w:type="page"/>
      </w:r>
    </w:p>
    <w:p w14:paraId="112DD637" w14:textId="77777777" w:rsidR="005A6EB3" w:rsidRDefault="005A6EB3">
      <w:pPr>
        <w:rPr>
          <w:rFonts w:asciiTheme="majorHAnsi" w:hAnsiTheme="majorHAnsi"/>
          <w:spacing w:val="-3"/>
          <w:sz w:val="23"/>
        </w:rPr>
      </w:pPr>
    </w:p>
    <w:p w14:paraId="267FB288" w14:textId="77777777" w:rsidR="005A6EB3" w:rsidRDefault="009E0B25" w:rsidP="00B63006">
      <w:pPr>
        <w:pStyle w:val="Style1"/>
      </w:pPr>
      <w:r>
        <w:t>Flow non-linearity compensation</w:t>
      </w:r>
    </w:p>
    <w:p w14:paraId="0BF0C7E0" w14:textId="77777777" w:rsidR="009E0B25" w:rsidRDefault="009E0B25"/>
    <w:p w14:paraId="2F30A641" w14:textId="71BE32EE" w:rsidR="007E359B" w:rsidRDefault="009E0B25">
      <w:r>
        <w:t xml:space="preserve">Certain Coriolis meters have non-linearities in mass flow rate error as a function of flowrate.  The non-linearity is compensated for in the transmitter using a piece-wise linearization.  </w:t>
      </w:r>
      <w:r w:rsidR="00690EBD">
        <w:t xml:space="preserve">There </w:t>
      </w:r>
      <w:r w:rsidR="001A10EE">
        <w:t xml:space="preserve">are two distinct methods for the </w:t>
      </w:r>
      <w:r w:rsidR="009C57B4">
        <w:t>linearization.  The first method is to correct nonlinearities for small meters.  The small meter non-linearity correction uses more points to correct an apparent sine wave pattern to the mass flow data.</w:t>
      </w:r>
      <w:r w:rsidR="009879BF">
        <w:t xml:space="preserve">  Data for the small meter compensation is listed in </w:t>
      </w:r>
      <w:r w:rsidR="009879BF">
        <w:fldChar w:fldCharType="begin"/>
      </w:r>
      <w:r w:rsidR="009879BF">
        <w:instrText xml:space="preserve"> REF _Ref506890209 \h </w:instrText>
      </w:r>
      <w:r w:rsidR="009879BF">
        <w:fldChar w:fldCharType="separate"/>
      </w:r>
      <w:r w:rsidR="009C789E">
        <w:t xml:space="preserve">Table </w:t>
      </w:r>
      <w:r w:rsidR="009C789E">
        <w:rPr>
          <w:noProof/>
        </w:rPr>
        <w:t>2</w:t>
      </w:r>
      <w:r w:rsidR="009879BF">
        <w:fldChar w:fldCharType="end"/>
      </w:r>
      <w:r w:rsidR="009879BF">
        <w:t>.</w:t>
      </w:r>
    </w:p>
    <w:p w14:paraId="7866E932" w14:textId="76B282E2" w:rsidR="009879BF" w:rsidRDefault="009879BF" w:rsidP="009879BF">
      <w:pPr>
        <w:pStyle w:val="Caption"/>
        <w:jc w:val="center"/>
      </w:pPr>
      <w:bookmarkStart w:id="9" w:name="_Ref506890209"/>
      <w:r>
        <w:t xml:space="preserve">Table </w:t>
      </w:r>
      <w:fldSimple w:instr=" SEQ Table \* ARABIC ">
        <w:r w:rsidR="009C789E">
          <w:rPr>
            <w:noProof/>
          </w:rPr>
          <w:t>2</w:t>
        </w:r>
      </w:fldSimple>
      <w:bookmarkEnd w:id="9"/>
      <w:r>
        <w:t xml:space="preserve">: </w:t>
      </w:r>
      <w:r w:rsidR="00485658">
        <w:t>Small M</w:t>
      </w:r>
      <w:r>
        <w:t>eter Piece-Wise Linearization Type Coefficients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</w:tblGrid>
      <w:tr w:rsidR="009879BF" w14:paraId="71F0A2B7" w14:textId="77777777" w:rsidTr="00414BDE">
        <w:trPr>
          <w:trHeight w:hRule="exact" w:val="288"/>
          <w:jc w:val="center"/>
        </w:trPr>
        <w:tc>
          <w:tcPr>
            <w:tcW w:w="20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F0D1E59" w14:textId="5406B452" w:rsidR="009879BF" w:rsidRDefault="009879BF" w:rsidP="00414BDE">
            <w:r>
              <w:t xml:space="preserve">Sensor </w:t>
            </w:r>
            <w:r w:rsidR="00801A8C">
              <w:t>Model</w:t>
            </w:r>
          </w:p>
        </w:tc>
        <w:tc>
          <w:tcPr>
            <w:tcW w:w="2014" w:type="dxa"/>
            <w:tcBorders>
              <w:top w:val="double" w:sz="4" w:space="0" w:color="auto"/>
              <w:bottom w:val="double" w:sz="4" w:space="0" w:color="auto"/>
            </w:tcBorders>
          </w:tcPr>
          <w:p w14:paraId="5552077C" w14:textId="77777777" w:rsidR="009879BF" w:rsidRDefault="009879BF" w:rsidP="00414BDE">
            <w:pPr>
              <w:jc w:val="center"/>
            </w:pPr>
            <w:r>
              <w:t>Fluid density (g/cc)</w:t>
            </w:r>
          </w:p>
        </w:tc>
        <w:tc>
          <w:tcPr>
            <w:tcW w:w="2014" w:type="dxa"/>
            <w:tcBorders>
              <w:top w:val="double" w:sz="4" w:space="0" w:color="auto"/>
              <w:bottom w:val="double" w:sz="4" w:space="0" w:color="auto"/>
            </w:tcBorders>
          </w:tcPr>
          <w:p w14:paraId="46F60101" w14:textId="77777777" w:rsidR="009879BF" w:rsidRDefault="009879BF" w:rsidP="00414BDE">
            <w:pPr>
              <w:jc w:val="center"/>
            </w:pPr>
            <w:r>
              <w:t>Flow rate (kg/s)</w:t>
            </w:r>
          </w:p>
        </w:tc>
        <w:tc>
          <w:tcPr>
            <w:tcW w:w="201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915ED9" w14:textId="77777777" w:rsidR="009879BF" w:rsidRDefault="009879BF" w:rsidP="00414BDE">
            <w:pPr>
              <w:jc w:val="center"/>
            </w:pPr>
            <w:r>
              <w:t>C</w:t>
            </w:r>
            <w:r w:rsidR="006B2B9A">
              <w:t>omp</w:t>
            </w:r>
            <w:r w:rsidR="003D36E9">
              <w:t xml:space="preserve"> small</w:t>
            </w:r>
          </w:p>
        </w:tc>
      </w:tr>
      <w:tr w:rsidR="009879BF" w14:paraId="3EDDF5AB" w14:textId="77777777" w:rsidTr="00414BDE">
        <w:trPr>
          <w:trHeight w:hRule="exact" w:val="288"/>
          <w:jc w:val="center"/>
        </w:trPr>
        <w:tc>
          <w:tcPr>
            <w:tcW w:w="201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79F384C" w14:textId="77777777" w:rsidR="009879BF" w:rsidRDefault="009879BF" w:rsidP="00414BDE">
            <w:r>
              <w:t>CMFS007 M</w:t>
            </w:r>
          </w:p>
        </w:tc>
        <w:tc>
          <w:tcPr>
            <w:tcW w:w="2014" w:type="dxa"/>
            <w:vMerge w:val="restart"/>
            <w:tcBorders>
              <w:top w:val="double" w:sz="4" w:space="0" w:color="auto"/>
            </w:tcBorders>
            <w:vAlign w:val="center"/>
          </w:tcPr>
          <w:p w14:paraId="723F9226" w14:textId="77777777" w:rsidR="009879BF" w:rsidRDefault="009879BF" w:rsidP="00414BDE">
            <w:pPr>
              <w:jc w:val="center"/>
            </w:pPr>
            <w:r>
              <w:t>&lt; 0.95</w:t>
            </w:r>
          </w:p>
        </w:tc>
        <w:tc>
          <w:tcPr>
            <w:tcW w:w="2014" w:type="dxa"/>
            <w:tcBorders>
              <w:top w:val="double" w:sz="4" w:space="0" w:color="auto"/>
            </w:tcBorders>
          </w:tcPr>
          <w:p w14:paraId="0BD6B425" w14:textId="77777777" w:rsidR="009879BF" w:rsidRDefault="009879BF" w:rsidP="00414BDE">
            <w:pPr>
              <w:jc w:val="center"/>
            </w:pPr>
            <w:r>
              <w:t>0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</w:tcPr>
          <w:p w14:paraId="46C99821" w14:textId="77777777" w:rsidR="009879BF" w:rsidRDefault="009879BF" w:rsidP="00414BDE">
            <w:pPr>
              <w:jc w:val="center"/>
            </w:pPr>
            <w:r>
              <w:t>0.0000</w:t>
            </w:r>
          </w:p>
        </w:tc>
      </w:tr>
      <w:tr w:rsidR="009879BF" w14:paraId="164DCAF5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64266621" w14:textId="77777777" w:rsidR="009879BF" w:rsidRDefault="009879BF" w:rsidP="00414BDE"/>
        </w:tc>
        <w:tc>
          <w:tcPr>
            <w:tcW w:w="2014" w:type="dxa"/>
            <w:vMerge/>
          </w:tcPr>
          <w:p w14:paraId="3028E4FE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2BE5B86B" w14:textId="77777777" w:rsidR="009879BF" w:rsidRDefault="009879BF" w:rsidP="00414BDE">
            <w:pPr>
              <w:jc w:val="center"/>
            </w:pPr>
            <w:r>
              <w:t>0.0077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26E0BA0A" w14:textId="77777777" w:rsidR="009879BF" w:rsidRDefault="009879BF" w:rsidP="00414BDE">
            <w:pPr>
              <w:jc w:val="center"/>
            </w:pPr>
            <w:r>
              <w:t>0.0000</w:t>
            </w:r>
          </w:p>
        </w:tc>
      </w:tr>
      <w:tr w:rsidR="009879BF" w14:paraId="4452225F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416FCAC2" w14:textId="77777777" w:rsidR="009879BF" w:rsidRDefault="009879BF" w:rsidP="00414BDE"/>
        </w:tc>
        <w:tc>
          <w:tcPr>
            <w:tcW w:w="2014" w:type="dxa"/>
            <w:vMerge/>
          </w:tcPr>
          <w:p w14:paraId="78C23F54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4F0464F6" w14:textId="77777777" w:rsidR="009879BF" w:rsidRDefault="009879BF" w:rsidP="00414BDE">
            <w:pPr>
              <w:jc w:val="center"/>
            </w:pPr>
            <w:r>
              <w:t>0.0116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76A21D7C" w14:textId="77777777" w:rsidR="009879BF" w:rsidRDefault="009879BF" w:rsidP="00414BDE">
            <w:pPr>
              <w:jc w:val="center"/>
            </w:pPr>
            <w:r>
              <w:t>0.0025</w:t>
            </w:r>
          </w:p>
        </w:tc>
      </w:tr>
      <w:tr w:rsidR="009879BF" w:rsidRPr="00B37892" w14:paraId="565304D9" w14:textId="77777777" w:rsidTr="00414BDE">
        <w:trPr>
          <w:trHeight w:hRule="exact" w:val="144"/>
          <w:jc w:val="center"/>
        </w:trPr>
        <w:tc>
          <w:tcPr>
            <w:tcW w:w="201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DFD67F6" w14:textId="77777777" w:rsidR="009879BF" w:rsidRPr="00B37892" w:rsidRDefault="009879BF" w:rsidP="00414BDE"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1D8A0CDB" w14:textId="77777777" w:rsidR="009879BF" w:rsidRPr="00B37892" w:rsidRDefault="009879BF" w:rsidP="00414B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541BE1C8" w14:textId="77777777" w:rsidR="009879BF" w:rsidRPr="00B37892" w:rsidRDefault="009879BF" w:rsidP="00414B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CB1A6A6" w14:textId="77777777" w:rsidR="009879BF" w:rsidRPr="00B37892" w:rsidRDefault="009879BF" w:rsidP="00414BDE">
            <w:pPr>
              <w:jc w:val="center"/>
              <w:rPr>
                <w:sz w:val="2"/>
                <w:szCs w:val="2"/>
              </w:rPr>
            </w:pPr>
          </w:p>
        </w:tc>
      </w:tr>
      <w:tr w:rsidR="009879BF" w14:paraId="3EC82B60" w14:textId="77777777" w:rsidTr="00414BDE">
        <w:trPr>
          <w:trHeight w:hRule="exact" w:val="288"/>
          <w:jc w:val="center"/>
        </w:trPr>
        <w:tc>
          <w:tcPr>
            <w:tcW w:w="2014" w:type="dxa"/>
            <w:vMerge w:val="restart"/>
            <w:tcBorders>
              <w:left w:val="double" w:sz="4" w:space="0" w:color="auto"/>
            </w:tcBorders>
            <w:vAlign w:val="center"/>
          </w:tcPr>
          <w:p w14:paraId="49EDCACE" w14:textId="77777777" w:rsidR="009879BF" w:rsidRDefault="009879BF" w:rsidP="00414BDE">
            <w:r>
              <w:t>CMFS10 M/P/H</w:t>
            </w:r>
          </w:p>
        </w:tc>
        <w:tc>
          <w:tcPr>
            <w:tcW w:w="2014" w:type="dxa"/>
            <w:vMerge w:val="restart"/>
            <w:vAlign w:val="center"/>
          </w:tcPr>
          <w:p w14:paraId="428A0FBC" w14:textId="77777777" w:rsidR="009879BF" w:rsidRDefault="009879BF" w:rsidP="00414BDE">
            <w:pPr>
              <w:jc w:val="center"/>
            </w:pPr>
            <w:r>
              <w:t>&lt; 0.95</w:t>
            </w:r>
          </w:p>
        </w:tc>
        <w:tc>
          <w:tcPr>
            <w:tcW w:w="2014" w:type="dxa"/>
          </w:tcPr>
          <w:p w14:paraId="458A8367" w14:textId="77777777" w:rsidR="009879BF" w:rsidRDefault="009879BF" w:rsidP="00414BDE">
            <w:pPr>
              <w:jc w:val="center"/>
            </w:pPr>
            <w:r>
              <w:t>0.0000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6DDFD3AB" w14:textId="77777777" w:rsidR="009879BF" w:rsidRDefault="009879BF" w:rsidP="00414BDE">
            <w:pPr>
              <w:jc w:val="center"/>
            </w:pPr>
            <w:r w:rsidRPr="00B37892">
              <w:t>0.0000</w:t>
            </w:r>
          </w:p>
        </w:tc>
      </w:tr>
      <w:tr w:rsidR="009879BF" w14:paraId="2ED3237B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2034DD37" w14:textId="77777777" w:rsidR="009879BF" w:rsidRDefault="009879BF" w:rsidP="00414BDE"/>
        </w:tc>
        <w:tc>
          <w:tcPr>
            <w:tcW w:w="2014" w:type="dxa"/>
            <w:vMerge/>
          </w:tcPr>
          <w:p w14:paraId="27174A91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4394705F" w14:textId="77777777" w:rsidR="009879BF" w:rsidRDefault="009879BF" w:rsidP="00414BDE">
            <w:pPr>
              <w:jc w:val="center"/>
            </w:pPr>
            <w:r>
              <w:t>0.0014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30A7C23B" w14:textId="77777777" w:rsidR="009879BF" w:rsidRDefault="009879BF" w:rsidP="00414BDE">
            <w:pPr>
              <w:jc w:val="center"/>
            </w:pPr>
            <w:r w:rsidRPr="00B37892">
              <w:t>-0.0015</w:t>
            </w:r>
          </w:p>
        </w:tc>
      </w:tr>
      <w:tr w:rsidR="009879BF" w14:paraId="7EF1A86D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7504FB8C" w14:textId="77777777" w:rsidR="009879BF" w:rsidRDefault="009879BF" w:rsidP="00414BDE"/>
        </w:tc>
        <w:tc>
          <w:tcPr>
            <w:tcW w:w="2014" w:type="dxa"/>
            <w:vMerge/>
          </w:tcPr>
          <w:p w14:paraId="5B333034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55CD2EF4" w14:textId="77777777" w:rsidR="009879BF" w:rsidRDefault="009879BF" w:rsidP="00414BDE">
            <w:pPr>
              <w:jc w:val="center"/>
            </w:pPr>
            <w:r>
              <w:t>0.0083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3B8F2E58" w14:textId="77777777" w:rsidR="009879BF" w:rsidRDefault="009879BF" w:rsidP="00414BDE">
            <w:pPr>
              <w:jc w:val="center"/>
            </w:pPr>
            <w:r w:rsidRPr="00B37892">
              <w:t>-0.0010</w:t>
            </w:r>
          </w:p>
        </w:tc>
      </w:tr>
      <w:tr w:rsidR="009879BF" w14:paraId="23AFA150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17D76239" w14:textId="77777777" w:rsidR="009879BF" w:rsidRDefault="009879BF" w:rsidP="00414BDE"/>
        </w:tc>
        <w:tc>
          <w:tcPr>
            <w:tcW w:w="2014" w:type="dxa"/>
            <w:vMerge/>
          </w:tcPr>
          <w:p w14:paraId="3CDFEBAA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7560B31E" w14:textId="77777777" w:rsidR="009879BF" w:rsidRDefault="009879BF" w:rsidP="00414BDE">
            <w:pPr>
              <w:jc w:val="center"/>
            </w:pPr>
            <w:r>
              <w:t>0.0166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19C4885A" w14:textId="77777777" w:rsidR="009879BF" w:rsidRDefault="009879BF" w:rsidP="00414BDE">
            <w:pPr>
              <w:jc w:val="center"/>
            </w:pPr>
            <w:r w:rsidRPr="00B37892">
              <w:t>0.0032</w:t>
            </w:r>
          </w:p>
        </w:tc>
      </w:tr>
      <w:tr w:rsidR="009879BF" w14:paraId="7555C810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23CC51E1" w14:textId="77777777" w:rsidR="009879BF" w:rsidRDefault="009879BF" w:rsidP="00414BDE"/>
        </w:tc>
        <w:tc>
          <w:tcPr>
            <w:tcW w:w="2014" w:type="dxa"/>
            <w:vMerge/>
          </w:tcPr>
          <w:p w14:paraId="706DFA14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461FCD32" w14:textId="77777777" w:rsidR="009879BF" w:rsidRDefault="009879BF" w:rsidP="00414BDE">
            <w:pPr>
              <w:jc w:val="center"/>
            </w:pPr>
            <w:r>
              <w:t>0.0250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4D0FE1C9" w14:textId="77777777" w:rsidR="009879BF" w:rsidRDefault="009879BF" w:rsidP="00414BDE">
            <w:pPr>
              <w:jc w:val="center"/>
            </w:pPr>
            <w:r w:rsidRPr="00B37892">
              <w:t>0.0012</w:t>
            </w:r>
          </w:p>
        </w:tc>
      </w:tr>
      <w:tr w:rsidR="009879BF" w14:paraId="116F1E0A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76E90B2A" w14:textId="77777777" w:rsidR="009879BF" w:rsidRDefault="009879BF" w:rsidP="00414BDE"/>
        </w:tc>
        <w:tc>
          <w:tcPr>
            <w:tcW w:w="2014" w:type="dxa"/>
            <w:vMerge/>
          </w:tcPr>
          <w:p w14:paraId="655E461D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6CB4AA1D" w14:textId="77777777" w:rsidR="009879BF" w:rsidRDefault="009879BF" w:rsidP="00414BDE">
            <w:pPr>
              <w:jc w:val="center"/>
            </w:pPr>
            <w:r>
              <w:t>0.0305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69EF03BB" w14:textId="77777777" w:rsidR="009879BF" w:rsidRDefault="009879BF" w:rsidP="00414BDE">
            <w:pPr>
              <w:jc w:val="center"/>
            </w:pPr>
            <w:r w:rsidRPr="00B37892">
              <w:t>-0.0002</w:t>
            </w:r>
          </w:p>
        </w:tc>
      </w:tr>
      <w:tr w:rsidR="009879BF" w14:paraId="1E7B2F2D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6EE017D5" w14:textId="77777777" w:rsidR="009879BF" w:rsidRDefault="009879BF" w:rsidP="00414BDE"/>
        </w:tc>
        <w:tc>
          <w:tcPr>
            <w:tcW w:w="2014" w:type="dxa"/>
            <w:vMerge/>
          </w:tcPr>
          <w:p w14:paraId="25FF3B0B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4B88E7CB" w14:textId="77777777" w:rsidR="009879BF" w:rsidRDefault="009879BF" w:rsidP="00414BDE">
            <w:pPr>
              <w:jc w:val="center"/>
            </w:pPr>
            <w:r>
              <w:t>0.0350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5E312592" w14:textId="77777777" w:rsidR="009879BF" w:rsidRDefault="009879BF" w:rsidP="00414BDE">
            <w:pPr>
              <w:jc w:val="center"/>
            </w:pPr>
            <w:r w:rsidRPr="00B37892">
              <w:t>-0.0015</w:t>
            </w:r>
          </w:p>
        </w:tc>
      </w:tr>
      <w:tr w:rsidR="009879BF" w14:paraId="7C437837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76CDA2B7" w14:textId="77777777" w:rsidR="009879BF" w:rsidRDefault="009879BF" w:rsidP="00414BDE"/>
        </w:tc>
        <w:tc>
          <w:tcPr>
            <w:tcW w:w="2014" w:type="dxa"/>
            <w:vMerge/>
          </w:tcPr>
          <w:p w14:paraId="49E850B9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706DA7FD" w14:textId="77777777" w:rsidR="009879BF" w:rsidRDefault="009879BF" w:rsidP="00414BDE">
            <w:pPr>
              <w:jc w:val="center"/>
            </w:pPr>
            <w:r>
              <w:t>0.0400</w:t>
            </w:r>
          </w:p>
          <w:p w14:paraId="39D28C7F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5D64BA14" w14:textId="77777777" w:rsidR="009879BF" w:rsidRDefault="009879BF" w:rsidP="00414BDE">
            <w:pPr>
              <w:jc w:val="center"/>
            </w:pPr>
            <w:r w:rsidRPr="00B37892">
              <w:t>-0.0025</w:t>
            </w:r>
          </w:p>
        </w:tc>
      </w:tr>
      <w:tr w:rsidR="009879BF" w14:paraId="12FBFDD5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4367C5D9" w14:textId="77777777" w:rsidR="009879BF" w:rsidRDefault="009879BF" w:rsidP="00414BDE"/>
        </w:tc>
        <w:tc>
          <w:tcPr>
            <w:tcW w:w="2014" w:type="dxa"/>
            <w:vMerge w:val="restart"/>
            <w:vAlign w:val="center"/>
          </w:tcPr>
          <w:p w14:paraId="7F1DF703" w14:textId="77777777" w:rsidR="009879BF" w:rsidRDefault="009879BF" w:rsidP="00414BDE">
            <w:pPr>
              <w:jc w:val="center"/>
            </w:pPr>
            <w:r>
              <w:t>&gt;0.95</w:t>
            </w:r>
          </w:p>
        </w:tc>
        <w:tc>
          <w:tcPr>
            <w:tcW w:w="2014" w:type="dxa"/>
          </w:tcPr>
          <w:p w14:paraId="3B9A1E7C" w14:textId="77777777" w:rsidR="009879BF" w:rsidRDefault="009879BF" w:rsidP="00414BDE">
            <w:pPr>
              <w:jc w:val="center"/>
            </w:pPr>
            <w:r>
              <w:t>0.0000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22904035" w14:textId="77777777" w:rsidR="009879BF" w:rsidRDefault="009879BF" w:rsidP="00414BDE">
            <w:pPr>
              <w:jc w:val="center"/>
            </w:pPr>
            <w:r w:rsidRPr="00B37892">
              <w:t>0.0000</w:t>
            </w:r>
          </w:p>
        </w:tc>
      </w:tr>
      <w:tr w:rsidR="009879BF" w14:paraId="1C7397C9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6845A047" w14:textId="77777777" w:rsidR="009879BF" w:rsidRDefault="009879BF" w:rsidP="00414BDE"/>
        </w:tc>
        <w:tc>
          <w:tcPr>
            <w:tcW w:w="2014" w:type="dxa"/>
            <w:vMerge/>
          </w:tcPr>
          <w:p w14:paraId="5222C412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1AC8BF2F" w14:textId="77777777" w:rsidR="009879BF" w:rsidRDefault="009879BF" w:rsidP="00414BDE">
            <w:pPr>
              <w:jc w:val="center"/>
            </w:pPr>
            <w:r>
              <w:t>0.0060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225B1CFB" w14:textId="77777777" w:rsidR="009879BF" w:rsidRDefault="009879BF" w:rsidP="00414BDE">
            <w:pPr>
              <w:jc w:val="center"/>
            </w:pPr>
            <w:r w:rsidRPr="00B37892">
              <w:t>-0.0012</w:t>
            </w:r>
          </w:p>
        </w:tc>
      </w:tr>
      <w:tr w:rsidR="009879BF" w14:paraId="084B15AC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1992C241" w14:textId="77777777" w:rsidR="009879BF" w:rsidRDefault="009879BF" w:rsidP="00414BDE"/>
        </w:tc>
        <w:tc>
          <w:tcPr>
            <w:tcW w:w="2014" w:type="dxa"/>
            <w:vMerge/>
          </w:tcPr>
          <w:p w14:paraId="2E32EEFD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73071C4D" w14:textId="77777777" w:rsidR="009879BF" w:rsidRDefault="009879BF" w:rsidP="00414BDE">
            <w:pPr>
              <w:jc w:val="center"/>
            </w:pPr>
            <w:r>
              <w:t>0.0151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72D59F3E" w14:textId="77777777" w:rsidR="009879BF" w:rsidRDefault="009879BF" w:rsidP="00414BDE">
            <w:pPr>
              <w:jc w:val="center"/>
            </w:pPr>
            <w:r w:rsidRPr="00B37892">
              <w:t>0.0000</w:t>
            </w:r>
          </w:p>
        </w:tc>
      </w:tr>
      <w:tr w:rsidR="009879BF" w14:paraId="3850CDCD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438B1C9C" w14:textId="77777777" w:rsidR="009879BF" w:rsidRDefault="009879BF" w:rsidP="00414BDE"/>
        </w:tc>
        <w:tc>
          <w:tcPr>
            <w:tcW w:w="2014" w:type="dxa"/>
            <w:vMerge/>
          </w:tcPr>
          <w:p w14:paraId="4AD55E32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</w:tcPr>
          <w:p w14:paraId="768B6F9D" w14:textId="77777777" w:rsidR="009879BF" w:rsidRDefault="009879BF" w:rsidP="00414BDE">
            <w:pPr>
              <w:jc w:val="center"/>
            </w:pPr>
            <w:r>
              <w:t>0.0227</w:t>
            </w:r>
          </w:p>
        </w:tc>
        <w:tc>
          <w:tcPr>
            <w:tcW w:w="2014" w:type="dxa"/>
            <w:tcBorders>
              <w:right w:val="double" w:sz="4" w:space="0" w:color="auto"/>
            </w:tcBorders>
          </w:tcPr>
          <w:p w14:paraId="5E45D6DD" w14:textId="77777777" w:rsidR="009879BF" w:rsidRDefault="009879BF" w:rsidP="00414BDE">
            <w:pPr>
              <w:jc w:val="center"/>
            </w:pPr>
            <w:r w:rsidRPr="00B37892">
              <w:t>0.0012</w:t>
            </w:r>
          </w:p>
        </w:tc>
      </w:tr>
      <w:tr w:rsidR="009879BF" w14:paraId="4BEC022E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14:paraId="0EF4126F" w14:textId="77777777" w:rsidR="009879BF" w:rsidRDefault="009879BF" w:rsidP="00414BDE"/>
        </w:tc>
        <w:tc>
          <w:tcPr>
            <w:tcW w:w="2014" w:type="dxa"/>
            <w:vMerge/>
            <w:tcBorders>
              <w:bottom w:val="double" w:sz="4" w:space="0" w:color="auto"/>
            </w:tcBorders>
          </w:tcPr>
          <w:p w14:paraId="4473E173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  <w:tcBorders>
              <w:bottom w:val="double" w:sz="4" w:space="0" w:color="auto"/>
            </w:tcBorders>
          </w:tcPr>
          <w:p w14:paraId="2C9CCA4D" w14:textId="77777777" w:rsidR="009879BF" w:rsidRDefault="009879BF" w:rsidP="00414BDE">
            <w:pPr>
              <w:jc w:val="center"/>
            </w:pPr>
            <w:r>
              <w:t>0.0272</w:t>
            </w:r>
          </w:p>
          <w:p w14:paraId="1609B76E" w14:textId="77777777" w:rsidR="009879BF" w:rsidRDefault="009879BF" w:rsidP="00414BDE">
            <w:pPr>
              <w:jc w:val="center"/>
            </w:pPr>
          </w:p>
        </w:tc>
        <w:tc>
          <w:tcPr>
            <w:tcW w:w="2014" w:type="dxa"/>
            <w:tcBorders>
              <w:bottom w:val="double" w:sz="4" w:space="0" w:color="auto"/>
              <w:right w:val="double" w:sz="4" w:space="0" w:color="auto"/>
            </w:tcBorders>
          </w:tcPr>
          <w:p w14:paraId="0DCEA711" w14:textId="77777777" w:rsidR="009879BF" w:rsidRDefault="009879BF" w:rsidP="00414BDE">
            <w:pPr>
              <w:jc w:val="center"/>
            </w:pPr>
            <w:r w:rsidRPr="00B37892">
              <w:t>0.0012</w:t>
            </w:r>
          </w:p>
        </w:tc>
      </w:tr>
    </w:tbl>
    <w:p w14:paraId="381C71BB" w14:textId="77777777" w:rsidR="009879BF" w:rsidRDefault="009879BF" w:rsidP="009879BF"/>
    <w:p w14:paraId="3643F6AA" w14:textId="16817D80" w:rsidR="00690EBD" w:rsidRDefault="009C57B4">
      <w:r>
        <w:t xml:space="preserve">The second non-linearity correction method is for large sensors.  The large meter correction is to </w:t>
      </w:r>
      <w:r w:rsidR="000A7F13">
        <w:t xml:space="preserve">eliminate the need to perform a two rate zero in the SSC.  Customers and calibration labs around the world do not perform two rate zeros, they just perform a push button zero.  This enables the use of push button zero’s to be used with meters that have L/D effects on water.  </w:t>
      </w:r>
      <w:r w:rsidR="00034726">
        <w:t xml:space="preserve">The logic for turning on the large meter correction is shown in </w:t>
      </w:r>
      <w:r w:rsidR="0095787B">
        <w:fldChar w:fldCharType="begin"/>
      </w:r>
      <w:r w:rsidR="0095787B">
        <w:instrText xml:space="preserve"> REF _Ref506908047 \h </w:instrText>
      </w:r>
      <w:r w:rsidR="0095787B">
        <w:fldChar w:fldCharType="separate"/>
      </w:r>
      <w:r w:rsidR="009C789E">
        <w:t xml:space="preserve">Figure </w:t>
      </w:r>
      <w:r w:rsidR="009C789E">
        <w:rPr>
          <w:noProof/>
        </w:rPr>
        <w:t>2</w:t>
      </w:r>
      <w:r w:rsidR="0095787B">
        <w:fldChar w:fldCharType="end"/>
      </w:r>
      <w:r w:rsidR="00034726">
        <w:t xml:space="preserve">.  The </w:t>
      </w:r>
      <w:r w:rsidR="00613B24">
        <w:t>coefficients</w:t>
      </w:r>
      <w:r w:rsidR="00034726">
        <w:t xml:space="preserve"> for the large meter compensation is listed in </w:t>
      </w:r>
      <w:r w:rsidR="00414BDE">
        <w:fldChar w:fldCharType="begin"/>
      </w:r>
      <w:r w:rsidR="00414BDE">
        <w:instrText xml:space="preserve"> REF _Ref506907824 \h </w:instrText>
      </w:r>
      <w:r w:rsidR="00414BDE">
        <w:fldChar w:fldCharType="separate"/>
      </w:r>
      <w:r w:rsidR="009C789E">
        <w:t xml:space="preserve">Table </w:t>
      </w:r>
      <w:r w:rsidR="009C789E">
        <w:rPr>
          <w:noProof/>
        </w:rPr>
        <w:t>3</w:t>
      </w:r>
      <w:r w:rsidR="00414BDE">
        <w:fldChar w:fldCharType="end"/>
      </w:r>
      <w:r w:rsidR="00034726">
        <w:t>.</w:t>
      </w:r>
    </w:p>
    <w:p w14:paraId="685AA887" w14:textId="77777777" w:rsidR="006C59F6" w:rsidRDefault="006C59F6">
      <w:pPr>
        <w:rPr>
          <w:ins w:id="10" w:author="Pankratz, Tony [AUTOSOL/FMP/BOUL]" w:date="2018-02-20T12:55:00Z"/>
        </w:rPr>
      </w:pPr>
    </w:p>
    <w:p w14:paraId="79003BE6" w14:textId="77777777" w:rsidR="006C59F6" w:rsidRDefault="00414BDE">
      <w:pPr>
        <w:jc w:val="center"/>
        <w:rPr>
          <w:ins w:id="11" w:author="Pankratz, Tony [AUTOSOL/FMP/BOUL]" w:date="2018-02-20T12:55:00Z"/>
        </w:rPr>
        <w:pPrChange w:id="12" w:author="Pankratz, Tony [AUTOSOL/FMP/BOUL]" w:date="2018-02-20T16:37:00Z">
          <w:pPr/>
        </w:pPrChange>
      </w:pPr>
      <w:ins w:id="13" w:author="Pankratz, Tony [AUTOSOL/FMP/BOUL]" w:date="2018-02-20T16:36:00Z">
        <w:r>
          <w:rPr>
            <w:noProof/>
          </w:rPr>
          <w:lastRenderedPageBreak/>
          <w:drawing>
            <wp:inline distT="0" distB="0" distL="0" distR="0" wp14:anchorId="1E29A845" wp14:editId="3F292DD1">
              <wp:extent cx="2708373" cy="2889504"/>
              <wp:effectExtent l="0" t="0" r="0" b="635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12321" cy="289371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1906E63C" w14:textId="6561B6F5" w:rsidR="006C59F6" w:rsidRDefault="00414BDE">
      <w:pPr>
        <w:pStyle w:val="Caption"/>
        <w:jc w:val="center"/>
        <w:pPrChange w:id="14" w:author="Pankratz, Tony [AUTOSOL/FMP/BOUL]" w:date="2018-02-20T16:40:00Z">
          <w:pPr/>
        </w:pPrChange>
      </w:pPr>
      <w:bookmarkStart w:id="15" w:name="_Ref506908047"/>
      <w:r>
        <w:t xml:space="preserve">Figure </w:t>
      </w:r>
      <w:fldSimple w:instr=" SEQ Figure \* ARABIC ">
        <w:r w:rsidR="009C789E">
          <w:rPr>
            <w:noProof/>
          </w:rPr>
          <w:t>2</w:t>
        </w:r>
      </w:fldSimple>
      <w:bookmarkEnd w:id="15"/>
      <w:r w:rsidR="0095787B">
        <w:t>:  L</w:t>
      </w:r>
      <w:r>
        <w:t xml:space="preserve">ogic tree for </w:t>
      </w:r>
      <w:r w:rsidR="0095787B">
        <w:t>flow non-linearity compensation</w:t>
      </w:r>
    </w:p>
    <w:p w14:paraId="38BB530E" w14:textId="77777777" w:rsidR="00300C28" w:rsidRDefault="00300C28" w:rsidP="00300C28"/>
    <w:p w14:paraId="056E0FF7" w14:textId="77777777" w:rsidR="00300C28" w:rsidRDefault="00300C28" w:rsidP="00300C28"/>
    <w:p w14:paraId="6A671BF8" w14:textId="77777777" w:rsidR="00300C28" w:rsidRDefault="00300C28" w:rsidP="00300C28"/>
    <w:p w14:paraId="10A8DD80" w14:textId="77777777" w:rsidR="00300C28" w:rsidRDefault="00300C28" w:rsidP="00300C28"/>
    <w:p w14:paraId="39463A43" w14:textId="77777777" w:rsidR="00300C28" w:rsidRDefault="00300C28" w:rsidP="00300C28"/>
    <w:p w14:paraId="5635F01C" w14:textId="77777777" w:rsidR="00300C28" w:rsidRDefault="00300C28" w:rsidP="00300C28"/>
    <w:p w14:paraId="6E493EDB" w14:textId="77777777" w:rsidR="00300C28" w:rsidRDefault="00300C28" w:rsidP="00300C28"/>
    <w:p w14:paraId="0AFD4BDA" w14:textId="77777777" w:rsidR="00300C28" w:rsidRDefault="00300C28" w:rsidP="00300C28"/>
    <w:p w14:paraId="32539A13" w14:textId="77777777" w:rsidR="00300C28" w:rsidRDefault="00300C28" w:rsidP="00300C28"/>
    <w:p w14:paraId="4C4AA75D" w14:textId="77777777" w:rsidR="00300C28" w:rsidRDefault="00300C28" w:rsidP="00300C28"/>
    <w:p w14:paraId="67037A2B" w14:textId="77777777" w:rsidR="00300C28" w:rsidRDefault="00300C28" w:rsidP="00300C28"/>
    <w:p w14:paraId="0B72A63B" w14:textId="77777777" w:rsidR="00300C28" w:rsidRDefault="00300C28" w:rsidP="00300C28"/>
    <w:p w14:paraId="485FDA68" w14:textId="77777777" w:rsidR="00300C28" w:rsidRDefault="00300C28" w:rsidP="00300C28"/>
    <w:p w14:paraId="204AB1BB" w14:textId="77777777" w:rsidR="00300C28" w:rsidRDefault="00300C28" w:rsidP="00300C28"/>
    <w:p w14:paraId="6C9126A0" w14:textId="77777777" w:rsidR="00300C28" w:rsidRDefault="00300C28" w:rsidP="00300C28"/>
    <w:p w14:paraId="1783C436" w14:textId="77777777" w:rsidR="00300C28" w:rsidRPr="00300C28" w:rsidRDefault="00300C28" w:rsidP="00300C28"/>
    <w:p w14:paraId="350AF74D" w14:textId="06FC58C6" w:rsidR="00492A2B" w:rsidRDefault="00492A2B" w:rsidP="00492A2B">
      <w:pPr>
        <w:pStyle w:val="Caption"/>
        <w:jc w:val="center"/>
      </w:pPr>
      <w:bookmarkStart w:id="16" w:name="_Ref506907824"/>
      <w:r>
        <w:t xml:space="preserve">Table </w:t>
      </w:r>
      <w:fldSimple w:instr=" SEQ Table \* ARABIC ">
        <w:r w:rsidR="009C789E">
          <w:rPr>
            <w:noProof/>
          </w:rPr>
          <w:t>3</w:t>
        </w:r>
      </w:fldSimple>
      <w:bookmarkEnd w:id="16"/>
      <w:r>
        <w:t xml:space="preserve">: </w:t>
      </w:r>
      <w:r w:rsidR="006C59F6">
        <w:t>Large</w:t>
      </w:r>
      <w:r>
        <w:t xml:space="preserve"> Meter Piece-Wise Linearization Type Coefficients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2014"/>
        <w:gridCol w:w="2014"/>
        <w:tblGridChange w:id="17">
          <w:tblGrid>
            <w:gridCol w:w="10"/>
            <w:gridCol w:w="2004"/>
            <w:gridCol w:w="10"/>
            <w:gridCol w:w="2004"/>
            <w:gridCol w:w="10"/>
            <w:gridCol w:w="2004"/>
            <w:gridCol w:w="10"/>
          </w:tblGrid>
        </w:tblGridChange>
      </w:tblGrid>
      <w:tr w:rsidR="00981712" w14:paraId="5899C66B" w14:textId="77777777" w:rsidTr="00414BDE">
        <w:trPr>
          <w:trHeight w:hRule="exact" w:val="288"/>
          <w:jc w:val="center"/>
        </w:trPr>
        <w:tc>
          <w:tcPr>
            <w:tcW w:w="20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0BE1AD8" w14:textId="34E829AB" w:rsidR="00981712" w:rsidRDefault="00981712" w:rsidP="00414BDE">
            <w:r>
              <w:t xml:space="preserve">Sensor </w:t>
            </w:r>
            <w:r w:rsidR="00C06A24">
              <w:t>Model</w:t>
            </w:r>
            <w:bookmarkStart w:id="18" w:name="_GoBack"/>
            <w:bookmarkEnd w:id="18"/>
          </w:p>
        </w:tc>
        <w:tc>
          <w:tcPr>
            <w:tcW w:w="2014" w:type="dxa"/>
            <w:tcBorders>
              <w:top w:val="double" w:sz="4" w:space="0" w:color="auto"/>
              <w:bottom w:val="double" w:sz="4" w:space="0" w:color="auto"/>
            </w:tcBorders>
          </w:tcPr>
          <w:p w14:paraId="18188A17" w14:textId="77777777" w:rsidR="00981712" w:rsidRDefault="00981712" w:rsidP="00414BDE">
            <w:pPr>
              <w:jc w:val="center"/>
            </w:pPr>
            <w:r>
              <w:t>Flow rate (kg/s)</w:t>
            </w:r>
          </w:p>
        </w:tc>
        <w:tc>
          <w:tcPr>
            <w:tcW w:w="201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7661FD" w14:textId="77777777" w:rsidR="00981712" w:rsidRDefault="00981712" w:rsidP="00414BDE">
            <w:pPr>
              <w:jc w:val="center"/>
            </w:pPr>
            <w:r>
              <w:t>Comp</w:t>
            </w:r>
            <w:r w:rsidR="00542772">
              <w:t xml:space="preserve"> Large</w:t>
            </w:r>
          </w:p>
        </w:tc>
      </w:tr>
      <w:tr w:rsidR="00284729" w14:paraId="4E434737" w14:textId="77777777" w:rsidTr="00414BDE">
        <w:trPr>
          <w:trHeight w:hRule="exact" w:val="288"/>
          <w:jc w:val="center"/>
        </w:trPr>
        <w:tc>
          <w:tcPr>
            <w:tcW w:w="201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E5DCC1B" w14:textId="77777777" w:rsidR="00284729" w:rsidRPr="00AF0AA0" w:rsidRDefault="00284729" w:rsidP="00542772">
            <w:pPr>
              <w:rPr>
                <w:color w:val="000000" w:themeColor="text1"/>
              </w:rPr>
            </w:pPr>
            <w:r w:rsidRPr="00AF0AA0">
              <w:rPr>
                <w:color w:val="000000" w:themeColor="text1"/>
              </w:rPr>
              <w:t>F300 Enhanced</w:t>
            </w: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0F6BEB3F" w14:textId="77777777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0.0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A2C95A5" w14:textId="77777777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0.0</w:t>
            </w:r>
            <w:r w:rsidR="00054629" w:rsidRPr="00AF0AA0">
              <w:rPr>
                <w:rFonts w:ascii="Calibri" w:hAnsi="Calibri" w:cs="Arial"/>
                <w:color w:val="000000" w:themeColor="text1"/>
                <w:kern w:val="24"/>
              </w:rPr>
              <w:t>0000</w:t>
            </w:r>
          </w:p>
          <w:p w14:paraId="5B75B8E6" w14:textId="77777777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</w:p>
        </w:tc>
      </w:tr>
      <w:tr w:rsidR="00284729" w14:paraId="2FFF9204" w14:textId="77777777" w:rsidTr="00AF0AA0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  <w:vAlign w:val="center"/>
          </w:tcPr>
          <w:p w14:paraId="060FE5E5" w14:textId="77777777" w:rsidR="00284729" w:rsidRPr="00AF0AA0" w:rsidRDefault="00284729" w:rsidP="00542772">
            <w:pPr>
              <w:rPr>
                <w:color w:val="000000" w:themeColor="text1"/>
              </w:rPr>
            </w:pP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2AF33EA9" w14:textId="2EB9626E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240E3">
              <w:rPr>
                <w:rFonts w:ascii="Calibri" w:hAnsi="Calibri" w:cs="Arial"/>
                <w:color w:val="000000" w:themeColor="text1"/>
                <w:kern w:val="24"/>
              </w:rPr>
              <w:t>1.</w:t>
            </w:r>
            <w:r w:rsidR="00F7631C" w:rsidRPr="00A240E3">
              <w:rPr>
                <w:rFonts w:ascii="Calibri" w:hAnsi="Calibri" w:cs="Arial"/>
                <w:color w:val="000000" w:themeColor="text1"/>
                <w:kern w:val="24"/>
              </w:rPr>
              <w:t>3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0B7A346" w14:textId="77777777" w:rsidR="00284729" w:rsidRPr="00AF0AA0" w:rsidRDefault="000546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</w:t>
            </w:r>
            <w:r w:rsidR="00284729" w:rsidRPr="00AF0AA0">
              <w:rPr>
                <w:rFonts w:ascii="Calibri" w:hAnsi="Calibri" w:cs="Arial"/>
                <w:color w:val="000000" w:themeColor="text1"/>
                <w:kern w:val="24"/>
              </w:rPr>
              <w:t>.002</w:t>
            </w: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00</w:t>
            </w:r>
          </w:p>
        </w:tc>
      </w:tr>
      <w:tr w:rsidR="00284729" w14:paraId="50C22859" w14:textId="77777777" w:rsidTr="00AF0AA0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  <w:vAlign w:val="center"/>
          </w:tcPr>
          <w:p w14:paraId="7A917845" w14:textId="77777777" w:rsidR="00284729" w:rsidRPr="00AF0AA0" w:rsidRDefault="00284729" w:rsidP="00542772">
            <w:pPr>
              <w:rPr>
                <w:color w:val="000000" w:themeColor="text1"/>
              </w:rPr>
            </w:pP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39BFE095" w14:textId="77777777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7.7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117952A" w14:textId="77777777" w:rsidR="00284729" w:rsidRPr="00AF0AA0" w:rsidRDefault="000546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</w:t>
            </w:r>
            <w:r w:rsidR="00284729" w:rsidRPr="00AF0AA0">
              <w:rPr>
                <w:rFonts w:ascii="Calibri" w:hAnsi="Calibri" w:cs="Arial"/>
                <w:color w:val="000000" w:themeColor="text1"/>
                <w:kern w:val="24"/>
              </w:rPr>
              <w:t>.00125</w:t>
            </w:r>
          </w:p>
        </w:tc>
      </w:tr>
      <w:tr w:rsidR="00284729" w14:paraId="19559AB2" w14:textId="77777777" w:rsidTr="00AF0AA0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  <w:vAlign w:val="center"/>
          </w:tcPr>
          <w:p w14:paraId="4392D219" w14:textId="77777777" w:rsidR="00284729" w:rsidRPr="00AF0AA0" w:rsidRDefault="00284729" w:rsidP="00542772">
            <w:pPr>
              <w:rPr>
                <w:color w:val="000000" w:themeColor="text1"/>
              </w:rPr>
            </w:pP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7292D4E8" w14:textId="77777777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19.2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5FEC198" w14:textId="77777777" w:rsidR="00284729" w:rsidRPr="00AF0AA0" w:rsidRDefault="000546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0.0</w:t>
            </w:r>
            <w:r w:rsidR="00284729" w:rsidRPr="00AF0AA0">
              <w:rPr>
                <w:rFonts w:ascii="Calibri" w:hAnsi="Calibri" w:cs="Arial"/>
                <w:color w:val="000000" w:themeColor="text1"/>
                <w:kern w:val="24"/>
              </w:rPr>
              <w:t>0047</w:t>
            </w:r>
          </w:p>
        </w:tc>
      </w:tr>
      <w:tr w:rsidR="00284729" w14:paraId="479F6BC7" w14:textId="77777777" w:rsidTr="00AF0AA0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  <w:vAlign w:val="center"/>
          </w:tcPr>
          <w:p w14:paraId="041C542B" w14:textId="77777777" w:rsidR="00284729" w:rsidRPr="00AF0AA0" w:rsidRDefault="00284729" w:rsidP="00542772">
            <w:pPr>
              <w:rPr>
                <w:color w:val="000000" w:themeColor="text1"/>
              </w:rPr>
            </w:pP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4DD59D42" w14:textId="77777777" w:rsidR="00284729" w:rsidRPr="00AF0AA0" w:rsidRDefault="00300C28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38.7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16FECA31" w14:textId="77777777" w:rsidR="00284729" w:rsidRPr="00AF0AA0" w:rsidRDefault="00284729" w:rsidP="00542772">
            <w:pPr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AF0AA0">
              <w:rPr>
                <w:rFonts w:ascii="Calibri" w:hAnsi="Calibri" w:cs="Arial"/>
                <w:color w:val="000000" w:themeColor="text1"/>
                <w:kern w:val="24"/>
              </w:rPr>
              <w:t>0.0</w:t>
            </w:r>
            <w:r w:rsidR="00054629" w:rsidRPr="00AF0AA0">
              <w:rPr>
                <w:rFonts w:ascii="Calibri" w:hAnsi="Calibri" w:cs="Arial"/>
                <w:color w:val="000000" w:themeColor="text1"/>
                <w:kern w:val="24"/>
              </w:rPr>
              <w:t>0000</w:t>
            </w:r>
          </w:p>
        </w:tc>
      </w:tr>
      <w:tr w:rsidR="00542772" w14:paraId="2E434349" w14:textId="77777777" w:rsidTr="00414BDE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9" w:author="Pankratz, Tony [AUTOSOL/FMP/BOUL]" w:date="2018-02-20T16:10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hRule="exact" w:val="288"/>
          <w:jc w:val="center"/>
          <w:trPrChange w:id="20" w:author="Pankratz, Tony [AUTOSOL/FMP/BOUL]" w:date="2018-02-20T16:10:00Z">
            <w:trPr>
              <w:gridAfter w:val="0"/>
              <w:trHeight w:hRule="exact" w:val="288"/>
              <w:jc w:val="center"/>
            </w:trPr>
          </w:trPrChange>
        </w:trPr>
        <w:tc>
          <w:tcPr>
            <w:tcW w:w="201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  <w:tcPrChange w:id="21" w:author="Pankratz, Tony [AUTOSOL/FMP/BOUL]" w:date="2018-02-20T16:10:00Z">
              <w:tcPr>
                <w:tcW w:w="2014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</w:tcBorders>
                <w:vAlign w:val="center"/>
              </w:tcPr>
            </w:tcPrChange>
          </w:tcPr>
          <w:p w14:paraId="49F6910D" w14:textId="77777777" w:rsidR="00542772" w:rsidRDefault="00542772" w:rsidP="00542772">
            <w:r>
              <w:t>CMF400</w:t>
            </w: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  <w:tcPrChange w:id="22" w:author="Pankratz, Tony [AUTOSOL/FMP/BOUL]" w:date="2018-02-20T16:10:00Z">
              <w:tcPr>
                <w:tcW w:w="2014" w:type="dxa"/>
                <w:gridSpan w:val="2"/>
                <w:tcBorders>
                  <w:top w:val="double" w:sz="4" w:space="0" w:color="auto"/>
                </w:tcBorders>
              </w:tcPr>
            </w:tcPrChange>
          </w:tcPr>
          <w:p w14:paraId="13277ECF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  <w:tcPrChange w:id="23" w:author="Pankratz, Tony [AUTOSOL/FMP/BOUL]" w:date="2018-02-20T16:10:00Z">
              <w:tcPr>
                <w:tcW w:w="2014" w:type="dxa"/>
                <w:gridSpan w:val="2"/>
                <w:tcBorders>
                  <w:top w:val="double" w:sz="4" w:space="0" w:color="auto"/>
                  <w:right w:val="double" w:sz="4" w:space="0" w:color="auto"/>
                </w:tcBorders>
              </w:tcPr>
            </w:tcPrChange>
          </w:tcPr>
          <w:p w14:paraId="6D3891EE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542772" w14:paraId="303BC266" w14:textId="77777777" w:rsidTr="00414BDE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4" w:author="Pankratz, Tony [AUTOSOL/FMP/BOUL]" w:date="2018-02-20T16:10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hRule="exact" w:val="288"/>
          <w:jc w:val="center"/>
          <w:trPrChange w:id="25" w:author="Pankratz, Tony [AUTOSOL/FMP/BOUL]" w:date="2018-02-20T16:10:00Z">
            <w:trPr>
              <w:gridAfter w:val="0"/>
              <w:trHeight w:hRule="exact" w:val="288"/>
              <w:jc w:val="center"/>
            </w:trPr>
          </w:trPrChange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  <w:tcPrChange w:id="26" w:author="Pankratz, Tony [AUTOSOL/FMP/BOUL]" w:date="2018-02-20T16:10:00Z">
              <w:tcPr>
                <w:tcW w:w="2014" w:type="dxa"/>
                <w:gridSpan w:val="2"/>
                <w:vMerge/>
                <w:tcBorders>
                  <w:top w:val="double" w:sz="4" w:space="0" w:color="auto"/>
                  <w:left w:val="double" w:sz="4" w:space="0" w:color="auto"/>
                </w:tcBorders>
                <w:vAlign w:val="center"/>
              </w:tcPr>
            </w:tcPrChange>
          </w:tcPr>
          <w:p w14:paraId="657909AE" w14:textId="77777777" w:rsidR="00542772" w:rsidRDefault="00542772" w:rsidP="00542772"/>
        </w:tc>
        <w:tc>
          <w:tcPr>
            <w:tcW w:w="2014" w:type="dxa"/>
            <w:tcBorders>
              <w:top w:val="single" w:sz="4" w:space="0" w:color="auto"/>
            </w:tcBorders>
            <w:vAlign w:val="center"/>
            <w:tcPrChange w:id="27" w:author="Pankratz, Tony [AUTOSOL/FMP/BOUL]" w:date="2018-02-20T16:10:00Z">
              <w:tcPr>
                <w:tcW w:w="2014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6F7540F5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4.2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  <w:tcPrChange w:id="28" w:author="Pankratz, Tony [AUTOSOL/FMP/BOUL]" w:date="2018-02-20T16:10:00Z">
              <w:tcPr>
                <w:tcW w:w="2014" w:type="dxa"/>
                <w:gridSpan w:val="2"/>
                <w:tcBorders>
                  <w:top w:val="single" w:sz="4" w:space="0" w:color="auto"/>
                  <w:right w:val="double" w:sz="4" w:space="0" w:color="auto"/>
                </w:tcBorders>
              </w:tcPr>
            </w:tcPrChange>
          </w:tcPr>
          <w:p w14:paraId="0049F4AA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0.00200</w:t>
            </w:r>
          </w:p>
        </w:tc>
      </w:tr>
      <w:tr w:rsidR="00542772" w14:paraId="0C44FC81" w14:textId="77777777" w:rsidTr="00414BDE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9" w:author="Pankratz, Tony [AUTOSOL/FMP/BOUL]" w:date="2018-02-20T16:10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hRule="exact" w:val="288"/>
          <w:jc w:val="center"/>
          <w:trPrChange w:id="30" w:author="Pankratz, Tony [AUTOSOL/FMP/BOUL]" w:date="2018-02-20T16:10:00Z">
            <w:trPr>
              <w:gridAfter w:val="0"/>
              <w:trHeight w:hRule="exact" w:val="288"/>
              <w:jc w:val="center"/>
            </w:trPr>
          </w:trPrChange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  <w:tcPrChange w:id="31" w:author="Pankratz, Tony [AUTOSOL/FMP/BOUL]" w:date="2018-02-20T16:10:00Z">
              <w:tcPr>
                <w:tcW w:w="2014" w:type="dxa"/>
                <w:gridSpan w:val="2"/>
                <w:vMerge/>
                <w:tcBorders>
                  <w:top w:val="double" w:sz="4" w:space="0" w:color="auto"/>
                  <w:left w:val="double" w:sz="4" w:space="0" w:color="auto"/>
                </w:tcBorders>
                <w:vAlign w:val="center"/>
              </w:tcPr>
            </w:tcPrChange>
          </w:tcPr>
          <w:p w14:paraId="7F9D9613" w14:textId="77777777" w:rsidR="00542772" w:rsidRDefault="00542772" w:rsidP="00542772"/>
        </w:tc>
        <w:tc>
          <w:tcPr>
            <w:tcW w:w="2014" w:type="dxa"/>
            <w:tcBorders>
              <w:top w:val="single" w:sz="4" w:space="0" w:color="auto"/>
            </w:tcBorders>
            <w:vAlign w:val="center"/>
            <w:tcPrChange w:id="32" w:author="Pankratz, Tony [AUTOSOL/FMP/BOUL]" w:date="2018-02-20T16:10:00Z">
              <w:tcPr>
                <w:tcW w:w="2014" w:type="dxa"/>
                <w:gridSpan w:val="2"/>
                <w:tcBorders>
                  <w:top w:val="single" w:sz="4" w:space="0" w:color="auto"/>
                </w:tcBorders>
              </w:tcPr>
            </w:tcPrChange>
          </w:tcPr>
          <w:p w14:paraId="5B934904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20.8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  <w:tcPrChange w:id="33" w:author="Pankratz, Tony [AUTOSOL/FMP/BOUL]" w:date="2018-02-20T16:10:00Z">
              <w:tcPr>
                <w:tcW w:w="2014" w:type="dxa"/>
                <w:gridSpan w:val="2"/>
                <w:tcBorders>
                  <w:top w:val="single" w:sz="4" w:space="0" w:color="auto"/>
                  <w:right w:val="double" w:sz="4" w:space="0" w:color="auto"/>
                </w:tcBorders>
              </w:tcPr>
            </w:tcPrChange>
          </w:tcPr>
          <w:p w14:paraId="3C6510DF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0.00090</w:t>
            </w:r>
          </w:p>
        </w:tc>
      </w:tr>
      <w:tr w:rsidR="00542772" w14:paraId="7E2C9FBF" w14:textId="77777777" w:rsidTr="00414BDE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4" w:author="Pankratz, Tony [AUTOSOL/FMP/BOUL]" w:date="2018-02-20T16:10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hRule="exact" w:val="288"/>
          <w:jc w:val="center"/>
          <w:trPrChange w:id="35" w:author="Pankratz, Tony [AUTOSOL/FMP/BOUL]" w:date="2018-02-20T16:10:00Z">
            <w:trPr>
              <w:gridAfter w:val="0"/>
              <w:trHeight w:hRule="exact" w:val="288"/>
              <w:jc w:val="center"/>
            </w:trPr>
          </w:trPrChange>
        </w:trPr>
        <w:tc>
          <w:tcPr>
            <w:tcW w:w="2014" w:type="dxa"/>
            <w:vMerge/>
            <w:tcBorders>
              <w:left w:val="double" w:sz="4" w:space="0" w:color="auto"/>
            </w:tcBorders>
            <w:tcPrChange w:id="36" w:author="Pankratz, Tony [AUTOSOL/FMP/BOUL]" w:date="2018-02-20T16:10:00Z">
              <w:tcPr>
                <w:tcW w:w="2014" w:type="dxa"/>
                <w:gridSpan w:val="2"/>
                <w:vMerge/>
                <w:tcBorders>
                  <w:left w:val="double" w:sz="4" w:space="0" w:color="auto"/>
                </w:tcBorders>
              </w:tcPr>
            </w:tcPrChange>
          </w:tcPr>
          <w:p w14:paraId="4D978AE6" w14:textId="77777777" w:rsidR="00542772" w:rsidRDefault="00542772" w:rsidP="00542772"/>
        </w:tc>
        <w:tc>
          <w:tcPr>
            <w:tcW w:w="2014" w:type="dxa"/>
            <w:vAlign w:val="center"/>
            <w:tcPrChange w:id="37" w:author="Pankratz, Tony [AUTOSOL/FMP/BOUL]" w:date="2018-02-20T16:10:00Z">
              <w:tcPr>
                <w:tcW w:w="2014" w:type="dxa"/>
                <w:gridSpan w:val="2"/>
              </w:tcPr>
            </w:tcPrChange>
          </w:tcPr>
          <w:p w14:paraId="49B86F92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54.2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  <w:tcPrChange w:id="38" w:author="Pankratz, Tony [AUTOSOL/FMP/BOUL]" w:date="2018-02-20T16:10:00Z">
              <w:tcPr>
                <w:tcW w:w="2014" w:type="dxa"/>
                <w:gridSpan w:val="2"/>
                <w:tcBorders>
                  <w:right w:val="double" w:sz="4" w:space="0" w:color="auto"/>
                </w:tcBorders>
              </w:tcPr>
            </w:tcPrChange>
          </w:tcPr>
          <w:p w14:paraId="439D21F5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0.00057</w:t>
            </w:r>
          </w:p>
        </w:tc>
      </w:tr>
      <w:tr w:rsidR="00542772" w14:paraId="15357F20" w14:textId="77777777" w:rsidTr="00414BDE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9" w:author="Pankratz, Tony [AUTOSOL/FMP/BOUL]" w:date="2018-02-20T16:10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hRule="exact" w:val="288"/>
          <w:jc w:val="center"/>
          <w:trPrChange w:id="40" w:author="Pankratz, Tony [AUTOSOL/FMP/BOUL]" w:date="2018-02-20T16:10:00Z">
            <w:trPr>
              <w:gridAfter w:val="0"/>
              <w:trHeight w:hRule="exact" w:val="288"/>
              <w:jc w:val="center"/>
            </w:trPr>
          </w:trPrChange>
        </w:trPr>
        <w:tc>
          <w:tcPr>
            <w:tcW w:w="2014" w:type="dxa"/>
            <w:vMerge/>
            <w:tcBorders>
              <w:left w:val="double" w:sz="4" w:space="0" w:color="auto"/>
            </w:tcBorders>
            <w:tcPrChange w:id="41" w:author="Pankratz, Tony [AUTOSOL/FMP/BOUL]" w:date="2018-02-20T16:10:00Z">
              <w:tcPr>
                <w:tcW w:w="2014" w:type="dxa"/>
                <w:gridSpan w:val="2"/>
                <w:vMerge/>
                <w:tcBorders>
                  <w:left w:val="double" w:sz="4" w:space="0" w:color="auto"/>
                </w:tcBorders>
              </w:tcPr>
            </w:tcPrChange>
          </w:tcPr>
          <w:p w14:paraId="10F96A3C" w14:textId="77777777" w:rsidR="00542772" w:rsidRDefault="00542772" w:rsidP="00542772"/>
        </w:tc>
        <w:tc>
          <w:tcPr>
            <w:tcW w:w="2014" w:type="dxa"/>
            <w:vAlign w:val="center"/>
            <w:tcPrChange w:id="42" w:author="Pankratz, Tony [AUTOSOL/FMP/BOUL]" w:date="2018-02-20T16:10:00Z">
              <w:tcPr>
                <w:tcW w:w="2014" w:type="dxa"/>
                <w:gridSpan w:val="2"/>
              </w:tcPr>
            </w:tcPrChange>
          </w:tcPr>
          <w:p w14:paraId="4B6D3F69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129.2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  <w:tcPrChange w:id="43" w:author="Pankratz, Tony [AUTOSOL/FMP/BOUL]" w:date="2018-02-20T16:10:00Z">
              <w:tcPr>
                <w:tcW w:w="2014" w:type="dxa"/>
                <w:gridSpan w:val="2"/>
                <w:tcBorders>
                  <w:right w:val="double" w:sz="4" w:space="0" w:color="auto"/>
                </w:tcBorders>
              </w:tcPr>
            </w:tcPrChange>
          </w:tcPr>
          <w:p w14:paraId="39268127" w14:textId="77777777" w:rsidR="00542772" w:rsidRDefault="00542772" w:rsidP="00542772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981712" w:rsidRPr="00B37892" w14:paraId="11A5831B" w14:textId="77777777" w:rsidTr="00414BDE">
        <w:trPr>
          <w:trHeight w:hRule="exact" w:val="144"/>
          <w:jc w:val="center"/>
        </w:trPr>
        <w:tc>
          <w:tcPr>
            <w:tcW w:w="201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405AACD1" w14:textId="77777777" w:rsidR="00981712" w:rsidRPr="00B37892" w:rsidRDefault="00981712" w:rsidP="00414BDE"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71A49E9F" w14:textId="77777777" w:rsidR="00981712" w:rsidRPr="00B37892" w:rsidRDefault="00981712" w:rsidP="00414B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53662BA7" w14:textId="77777777" w:rsidR="00981712" w:rsidRPr="00B37892" w:rsidRDefault="00981712" w:rsidP="00414BDE">
            <w:pPr>
              <w:jc w:val="center"/>
              <w:rPr>
                <w:sz w:val="2"/>
                <w:szCs w:val="2"/>
              </w:rPr>
            </w:pPr>
          </w:p>
        </w:tc>
      </w:tr>
      <w:tr w:rsidR="00866AB1" w14:paraId="3E27178B" w14:textId="77777777" w:rsidTr="00414BDE">
        <w:trPr>
          <w:trHeight w:hRule="exact" w:val="288"/>
          <w:jc w:val="center"/>
        </w:trPr>
        <w:tc>
          <w:tcPr>
            <w:tcW w:w="201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5A369B2" w14:textId="77777777" w:rsidR="00866AB1" w:rsidRDefault="00866AB1" w:rsidP="00866AB1">
            <w:r>
              <w:t>CMFHC2</w:t>
            </w: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391A7EB2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87B52DF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866AB1" w14:paraId="4E559B59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CBF03DD" w14:textId="77777777" w:rsidR="00866AB1" w:rsidRDefault="00866AB1" w:rsidP="00866AB1"/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4704235B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9.7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4CD2D75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0.00095</w:t>
            </w:r>
          </w:p>
        </w:tc>
      </w:tr>
      <w:tr w:rsidR="00866AB1" w14:paraId="5B6B6EFB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53587DD" w14:textId="77777777" w:rsidR="00866AB1" w:rsidRDefault="00866AB1" w:rsidP="00866AB1"/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31A9FDA8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41.3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174DDBC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0.00066</w:t>
            </w:r>
          </w:p>
        </w:tc>
      </w:tr>
      <w:tr w:rsidR="00866AB1" w14:paraId="2EAC8B19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438D6C6C" w14:textId="77777777" w:rsidR="00866AB1" w:rsidRDefault="00866AB1" w:rsidP="00866AB1"/>
        </w:tc>
        <w:tc>
          <w:tcPr>
            <w:tcW w:w="2014" w:type="dxa"/>
            <w:vAlign w:val="center"/>
          </w:tcPr>
          <w:p w14:paraId="238551E3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108.3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</w:tcPr>
          <w:p w14:paraId="4CA34576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0.00024</w:t>
            </w:r>
          </w:p>
        </w:tc>
      </w:tr>
      <w:tr w:rsidR="00866AB1" w14:paraId="29B19184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2C60FFA5" w14:textId="77777777" w:rsidR="00866AB1" w:rsidRDefault="00866AB1" w:rsidP="00866AB1"/>
        </w:tc>
        <w:tc>
          <w:tcPr>
            <w:tcW w:w="2014" w:type="dxa"/>
            <w:vAlign w:val="center"/>
          </w:tcPr>
          <w:p w14:paraId="203C344F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208.3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</w:tcPr>
          <w:p w14:paraId="40AF8C99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542772" w:rsidRPr="00B37892" w14:paraId="36721CAE" w14:textId="77777777" w:rsidTr="00414BDE">
        <w:trPr>
          <w:trHeight w:hRule="exact" w:val="144"/>
          <w:jc w:val="center"/>
        </w:trPr>
        <w:tc>
          <w:tcPr>
            <w:tcW w:w="201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C2836D1" w14:textId="77777777" w:rsidR="00542772" w:rsidRPr="00B37892" w:rsidRDefault="00542772" w:rsidP="00414BDE"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4DCBBCCD" w14:textId="77777777" w:rsidR="00542772" w:rsidRPr="00B37892" w:rsidRDefault="00542772" w:rsidP="00414B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1C16EC40" w14:textId="77777777" w:rsidR="00542772" w:rsidRPr="00B37892" w:rsidRDefault="00542772" w:rsidP="00414BDE">
            <w:pPr>
              <w:jc w:val="center"/>
              <w:rPr>
                <w:sz w:val="2"/>
                <w:szCs w:val="2"/>
              </w:rPr>
            </w:pPr>
          </w:p>
        </w:tc>
      </w:tr>
      <w:tr w:rsidR="00866AB1" w14:paraId="2E7721AB" w14:textId="77777777" w:rsidTr="00414BDE">
        <w:trPr>
          <w:trHeight w:hRule="exact" w:val="288"/>
          <w:jc w:val="center"/>
        </w:trPr>
        <w:tc>
          <w:tcPr>
            <w:tcW w:w="201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2C31959" w14:textId="77777777" w:rsidR="00866AB1" w:rsidRDefault="00866AB1" w:rsidP="00866AB1">
            <w:r>
              <w:t>CMFHC3</w:t>
            </w: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21B058E1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54E78A6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866AB1" w14:paraId="206AF22B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2B535ACA" w14:textId="77777777" w:rsidR="00866AB1" w:rsidRDefault="00866AB1" w:rsidP="00866AB1"/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37CEBDAB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1.7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114F0B23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0.00110</w:t>
            </w:r>
          </w:p>
        </w:tc>
      </w:tr>
      <w:tr w:rsidR="00866AB1" w14:paraId="4B78DE80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1D914CB" w14:textId="77777777" w:rsidR="00866AB1" w:rsidRDefault="00866AB1" w:rsidP="00866AB1"/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3FFF79ED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46.7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6F54C31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0.00090</w:t>
            </w:r>
          </w:p>
        </w:tc>
      </w:tr>
      <w:tr w:rsidR="00866AB1" w14:paraId="1294375B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76FCA126" w14:textId="77777777" w:rsidR="00866AB1" w:rsidRDefault="00866AB1" w:rsidP="00866AB1"/>
        </w:tc>
        <w:tc>
          <w:tcPr>
            <w:tcW w:w="2014" w:type="dxa"/>
            <w:vAlign w:val="center"/>
          </w:tcPr>
          <w:p w14:paraId="54BF280A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75.0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</w:tcPr>
          <w:p w14:paraId="446FDD93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0.00030</w:t>
            </w:r>
          </w:p>
        </w:tc>
      </w:tr>
      <w:tr w:rsidR="00866AB1" w14:paraId="26FCF6F7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5B1C6790" w14:textId="77777777" w:rsidR="00866AB1" w:rsidRDefault="00866AB1" w:rsidP="00866AB1"/>
        </w:tc>
        <w:tc>
          <w:tcPr>
            <w:tcW w:w="2014" w:type="dxa"/>
            <w:vAlign w:val="center"/>
          </w:tcPr>
          <w:p w14:paraId="6BBDE06B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283.3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</w:tcPr>
          <w:p w14:paraId="6E57524B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542772" w:rsidRPr="00B37892" w14:paraId="03D9E39D" w14:textId="77777777" w:rsidTr="00414BDE">
        <w:trPr>
          <w:trHeight w:hRule="exact" w:val="144"/>
          <w:jc w:val="center"/>
        </w:trPr>
        <w:tc>
          <w:tcPr>
            <w:tcW w:w="201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519B34FA" w14:textId="77777777" w:rsidR="00542772" w:rsidRPr="00B37892" w:rsidRDefault="00542772" w:rsidP="00414BDE"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4A4C2D17" w14:textId="77777777" w:rsidR="00542772" w:rsidRPr="00B37892" w:rsidRDefault="00542772" w:rsidP="00414B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676AB620" w14:textId="77777777" w:rsidR="00542772" w:rsidRPr="00B37892" w:rsidRDefault="00542772" w:rsidP="00414BDE">
            <w:pPr>
              <w:jc w:val="center"/>
              <w:rPr>
                <w:sz w:val="2"/>
                <w:szCs w:val="2"/>
              </w:rPr>
            </w:pPr>
          </w:p>
        </w:tc>
      </w:tr>
      <w:tr w:rsidR="00866AB1" w14:paraId="50AAAD26" w14:textId="77777777" w:rsidTr="00414BDE">
        <w:trPr>
          <w:trHeight w:hRule="exact" w:val="288"/>
          <w:jc w:val="center"/>
        </w:trPr>
        <w:tc>
          <w:tcPr>
            <w:tcW w:w="201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8FDA66C" w14:textId="77777777" w:rsidR="00866AB1" w:rsidRDefault="00866AB1" w:rsidP="00866AB1">
            <w:r>
              <w:t>CMFHC4</w:t>
            </w:r>
          </w:p>
        </w:tc>
        <w:tc>
          <w:tcPr>
            <w:tcW w:w="2014" w:type="dxa"/>
            <w:tcBorders>
              <w:top w:val="double" w:sz="4" w:space="0" w:color="auto"/>
            </w:tcBorders>
            <w:vAlign w:val="center"/>
          </w:tcPr>
          <w:p w14:paraId="15E65368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</w:t>
            </w:r>
          </w:p>
        </w:tc>
        <w:tc>
          <w:tcPr>
            <w:tcW w:w="201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01A6BE9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866AB1" w14:paraId="47F73188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EC16D09" w14:textId="77777777" w:rsidR="00866AB1" w:rsidRDefault="00866AB1" w:rsidP="00866AB1"/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1D80D122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4.2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71E3B72D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0.00460</w:t>
            </w:r>
          </w:p>
        </w:tc>
      </w:tr>
      <w:tr w:rsidR="00866AB1" w14:paraId="443DC125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13415BB" w14:textId="77777777" w:rsidR="00866AB1" w:rsidRDefault="00866AB1" w:rsidP="00866AB1"/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76329347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20.8</w:t>
            </w:r>
          </w:p>
        </w:tc>
        <w:tc>
          <w:tcPr>
            <w:tcW w:w="201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0D48FDD0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0.00100</w:t>
            </w:r>
          </w:p>
        </w:tc>
      </w:tr>
      <w:tr w:rsidR="00866AB1" w14:paraId="46B33EEA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10278535" w14:textId="77777777" w:rsidR="00866AB1" w:rsidRDefault="00866AB1" w:rsidP="00866AB1"/>
        </w:tc>
        <w:tc>
          <w:tcPr>
            <w:tcW w:w="2014" w:type="dxa"/>
            <w:vAlign w:val="center"/>
          </w:tcPr>
          <w:p w14:paraId="572DF0C9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75.0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</w:tcPr>
          <w:p w14:paraId="187B2125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0.00055</w:t>
            </w:r>
          </w:p>
        </w:tc>
      </w:tr>
      <w:tr w:rsidR="00866AB1" w14:paraId="79C56D4F" w14:textId="77777777" w:rsidTr="00414BDE">
        <w:trPr>
          <w:trHeight w:hRule="exact" w:val="288"/>
          <w:jc w:val="center"/>
        </w:trPr>
        <w:tc>
          <w:tcPr>
            <w:tcW w:w="2014" w:type="dxa"/>
            <w:vMerge/>
            <w:tcBorders>
              <w:left w:val="double" w:sz="4" w:space="0" w:color="auto"/>
            </w:tcBorders>
          </w:tcPr>
          <w:p w14:paraId="658172DE" w14:textId="77777777" w:rsidR="00866AB1" w:rsidRDefault="00866AB1" w:rsidP="00866AB1"/>
        </w:tc>
        <w:tc>
          <w:tcPr>
            <w:tcW w:w="2014" w:type="dxa"/>
            <w:vAlign w:val="center"/>
          </w:tcPr>
          <w:p w14:paraId="3220A303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183.3</w:t>
            </w:r>
          </w:p>
        </w:tc>
        <w:tc>
          <w:tcPr>
            <w:tcW w:w="2014" w:type="dxa"/>
            <w:tcBorders>
              <w:right w:val="double" w:sz="4" w:space="0" w:color="auto"/>
            </w:tcBorders>
            <w:vAlign w:val="center"/>
          </w:tcPr>
          <w:p w14:paraId="291A874D" w14:textId="77777777" w:rsidR="00866AB1" w:rsidRDefault="00866AB1" w:rsidP="00866AB1">
            <w:pPr>
              <w:jc w:val="center"/>
            </w:pPr>
            <w:r>
              <w:rPr>
                <w:rFonts w:ascii="Calibri" w:hAnsi="Calibri" w:cs="Arial"/>
                <w:color w:val="000000"/>
                <w:kern w:val="24"/>
              </w:rPr>
              <w:t>0.00000</w:t>
            </w:r>
          </w:p>
        </w:tc>
      </w:tr>
      <w:tr w:rsidR="00542772" w:rsidRPr="00B37892" w14:paraId="141576EA" w14:textId="77777777" w:rsidTr="00414BDE">
        <w:trPr>
          <w:trHeight w:hRule="exact" w:val="144"/>
          <w:jc w:val="center"/>
        </w:trPr>
        <w:tc>
          <w:tcPr>
            <w:tcW w:w="2014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25FF75D3" w14:textId="77777777" w:rsidR="00542772" w:rsidRPr="00B37892" w:rsidRDefault="00542772" w:rsidP="00414BDE">
            <w:pPr>
              <w:rPr>
                <w:sz w:val="2"/>
                <w:szCs w:val="2"/>
              </w:rPr>
            </w:pPr>
          </w:p>
        </w:tc>
        <w:tc>
          <w:tcPr>
            <w:tcW w:w="2014" w:type="dxa"/>
            <w:shd w:val="clear" w:color="auto" w:fill="D9D9D9" w:themeFill="background1" w:themeFillShade="D9"/>
          </w:tcPr>
          <w:p w14:paraId="5457D886" w14:textId="77777777" w:rsidR="00542772" w:rsidRPr="00B37892" w:rsidRDefault="00542772" w:rsidP="00414B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4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14:paraId="491A6159" w14:textId="77777777" w:rsidR="00542772" w:rsidRPr="00B37892" w:rsidRDefault="00542772" w:rsidP="00414BDE">
            <w:pPr>
              <w:jc w:val="center"/>
              <w:rPr>
                <w:sz w:val="2"/>
                <w:szCs w:val="2"/>
              </w:rPr>
            </w:pPr>
          </w:p>
        </w:tc>
      </w:tr>
    </w:tbl>
    <w:p w14:paraId="167FB1D9" w14:textId="77777777" w:rsidR="00492A2B" w:rsidRDefault="00492A2B" w:rsidP="00492A2B"/>
    <w:p w14:paraId="3BD68635" w14:textId="77777777" w:rsidR="00436851" w:rsidRDefault="00436851">
      <w:pPr>
        <w:rPr>
          <w:ins w:id="44" w:author="Pankratz, Tony [AUTOSOL/FMP/BOUL]" w:date="2018-02-15T12:05:00Z"/>
        </w:rPr>
      </w:pPr>
    </w:p>
    <w:p w14:paraId="2FE777D2" w14:textId="77777777" w:rsidR="00DA53C5" w:rsidRDefault="00DA53C5">
      <w:pPr>
        <w:rPr>
          <w:rFonts w:asciiTheme="majorHAnsi" w:hAnsiTheme="majorHAnsi"/>
          <w:spacing w:val="-3"/>
          <w:sz w:val="23"/>
        </w:rPr>
      </w:pPr>
    </w:p>
    <w:p w14:paraId="5DEC8196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55345093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5304059F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5C588604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4B1A3ED0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48E898F7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1E4108AF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3FF6E9F5" w14:textId="77777777" w:rsidR="00300C28" w:rsidRDefault="00300C28">
      <w:pPr>
        <w:rPr>
          <w:rFonts w:asciiTheme="majorHAnsi" w:hAnsiTheme="majorHAnsi"/>
          <w:spacing w:val="-3"/>
          <w:sz w:val="23"/>
        </w:rPr>
      </w:pPr>
    </w:p>
    <w:p w14:paraId="7E7A214F" w14:textId="77777777" w:rsidR="00463CBC" w:rsidRDefault="00463CBC" w:rsidP="00B63006">
      <w:pPr>
        <w:pStyle w:val="Style1"/>
      </w:pPr>
      <w:r w:rsidRPr="00B33F72">
        <w:rPr>
          <w:rFonts w:asciiTheme="minorHAnsi" w:hAnsiTheme="minorHAnsi"/>
        </w:rPr>
        <w:t>CALIBRATION</w:t>
      </w:r>
      <w:r>
        <w:t xml:space="preserve"> CONSTANTS</w:t>
      </w:r>
      <w:r w:rsidRPr="0036045E">
        <w:t>:</w:t>
      </w:r>
    </w:p>
    <w:p w14:paraId="2E5CD494" w14:textId="77777777" w:rsidR="00F32104" w:rsidDel="00C879F6" w:rsidRDefault="00F32104">
      <w:pPr>
        <w:pStyle w:val="Caption"/>
        <w:rPr>
          <w:del w:id="45" w:author="Pankratz, Tony [AUTOSOL/FMP/BOUL]" w:date="2018-02-16T10:20:00Z"/>
        </w:rPr>
        <w:pPrChange w:id="46" w:author="Pankratz, Tony [AUTOSOL/FMP/BOUL]" w:date="2018-02-16T10:20:00Z">
          <w:pPr>
            <w:pStyle w:val="Caption"/>
            <w:keepNext/>
            <w:jc w:val="center"/>
          </w:pPr>
        </w:pPrChange>
      </w:pPr>
    </w:p>
    <w:p w14:paraId="3A53F56D" w14:textId="77777777" w:rsidR="00C879F6" w:rsidRDefault="00C879F6">
      <w:pPr>
        <w:rPr>
          <w:ins w:id="47" w:author="Pankratz, Tony [AUTOSOL/FMP/BOUL]" w:date="2018-02-16T10:20:00Z"/>
        </w:rPr>
        <w:pPrChange w:id="48" w:author="Pankratz, Tony [AUTOSOL/FMP/BOUL]" w:date="2018-02-16T10:20:00Z">
          <w:pPr>
            <w:pStyle w:val="Style1"/>
            <w:numPr>
              <w:numId w:val="0"/>
            </w:numPr>
            <w:ind w:left="0" w:firstLine="0"/>
          </w:pPr>
        </w:pPrChange>
      </w:pPr>
    </w:p>
    <w:p w14:paraId="41FB3143" w14:textId="2CB4F62F" w:rsidR="00624107" w:rsidRDefault="00C879F6" w:rsidP="007E2E48">
      <w:pPr>
        <w:pStyle w:val="Caption"/>
        <w:jc w:val="center"/>
      </w:pPr>
      <w:bookmarkStart w:id="49" w:name="_Ref506539885"/>
      <w:bookmarkStart w:id="50" w:name="_Ref506539879"/>
      <w:r>
        <w:t xml:space="preserve">Table </w:t>
      </w:r>
      <w:fldSimple w:instr=" SEQ Table \* ARABIC ">
        <w:r w:rsidR="009C789E">
          <w:rPr>
            <w:noProof/>
          </w:rPr>
          <w:t>4</w:t>
        </w:r>
      </w:fldSimple>
      <w:bookmarkEnd w:id="49"/>
      <w:r>
        <w:t xml:space="preserve">: </w:t>
      </w:r>
      <w:bookmarkStart w:id="51" w:name="_Ref229895619"/>
      <w:r>
        <w:t xml:space="preserve"> </w:t>
      </w:r>
      <w:bookmarkEnd w:id="51"/>
      <w:r w:rsidR="00782568">
        <w:rPr>
          <w:noProof/>
        </w:rPr>
        <w:t>Coefficients for DCF and GASFD</w:t>
      </w:r>
      <w:bookmarkEnd w:id="50"/>
    </w:p>
    <w:tbl>
      <w:tblPr>
        <w:tblStyle w:val="TableElegant"/>
        <w:tblW w:w="876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6A0" w:firstRow="1" w:lastRow="0" w:firstColumn="1" w:lastColumn="0" w:noHBand="1" w:noVBand="1"/>
      </w:tblPr>
      <w:tblGrid>
        <w:gridCol w:w="2480"/>
        <w:gridCol w:w="1297"/>
        <w:gridCol w:w="1246"/>
        <w:gridCol w:w="1246"/>
        <w:gridCol w:w="1246"/>
        <w:gridCol w:w="1246"/>
      </w:tblGrid>
      <w:tr w:rsidR="00624107" w:rsidRPr="00B91662" w14:paraId="50D09AA3" w14:textId="77777777" w:rsidTr="00B63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dxa"/>
            <w:vMerge w:val="restart"/>
            <w:tcBorders>
              <w:top w:val="double" w:sz="4" w:space="0" w:color="000000" w:themeColor="text1"/>
              <w:left w:val="double" w:sz="4" w:space="0" w:color="000000" w:themeColor="text1"/>
              <w:bottom w:val="single" w:sz="6" w:space="0" w:color="000000"/>
            </w:tcBorders>
            <w:vAlign w:val="center"/>
          </w:tcPr>
          <w:p w14:paraId="5C9DA8EF" w14:textId="77777777" w:rsidR="00624107" w:rsidRPr="00B63006" w:rsidRDefault="00624107" w:rsidP="005A6EB3">
            <w:pPr>
              <w:suppressAutoHyphens/>
              <w:spacing w:after="0"/>
              <w:jc w:val="center"/>
              <w:rPr>
                <w:rFonts w:asciiTheme="majorHAnsi" w:hAnsiTheme="majorHAnsi"/>
                <w:spacing w:val="-3"/>
              </w:rPr>
            </w:pPr>
            <w:r w:rsidRPr="00B63006">
              <w:rPr>
                <w:rFonts w:asciiTheme="majorHAnsi" w:hAnsiTheme="majorHAnsi"/>
                <w:spacing w:val="-3"/>
              </w:rPr>
              <w:t>Sensor Model</w:t>
            </w:r>
          </w:p>
        </w:tc>
        <w:tc>
          <w:tcPr>
            <w:tcW w:w="0" w:type="dxa"/>
            <w:vMerge w:val="restart"/>
            <w:tcBorders>
              <w:top w:val="double" w:sz="4" w:space="0" w:color="000000" w:themeColor="text1"/>
              <w:bottom w:val="single" w:sz="6" w:space="0" w:color="000000"/>
            </w:tcBorders>
            <w:vAlign w:val="center"/>
          </w:tcPr>
          <w:p w14:paraId="2766D19C" w14:textId="77777777" w:rsidR="00624107" w:rsidRPr="00B63006" w:rsidRDefault="00624107" w:rsidP="005A6EB3">
            <w:pPr>
              <w:suppressAutoHyphens/>
              <w:spacing w:after="0"/>
              <w:jc w:val="center"/>
              <w:rPr>
                <w:rFonts w:asciiTheme="majorHAnsi" w:hAnsiTheme="majorHAnsi"/>
                <w:spacing w:val="-3"/>
              </w:rPr>
            </w:pPr>
            <w:r w:rsidRPr="00B63006">
              <w:rPr>
                <w:rFonts w:asciiTheme="majorHAnsi" w:hAnsiTheme="majorHAnsi"/>
                <w:spacing w:val="-3"/>
              </w:rPr>
              <w:t>GasFD</w:t>
            </w:r>
          </w:p>
          <w:p w14:paraId="2E842005" w14:textId="77777777" w:rsidR="00624107" w:rsidRPr="00B63006" w:rsidRDefault="00624107" w:rsidP="005A6EB3">
            <w:pPr>
              <w:suppressAutoHyphens/>
              <w:spacing w:after="0"/>
              <w:jc w:val="center"/>
              <w:rPr>
                <w:rFonts w:asciiTheme="majorHAnsi" w:hAnsiTheme="majorHAnsi"/>
                <w:spacing w:val="-3"/>
              </w:rPr>
            </w:pPr>
            <w:r w:rsidRPr="00B63006">
              <w:rPr>
                <w:rFonts w:ascii="Symbol" w:hAnsi="Symbol"/>
                <w:spacing w:val="-3"/>
                <w:lang w:eastAsia="zh-CN"/>
              </w:rPr>
              <w:t></w:t>
            </w:r>
            <w:r w:rsidRPr="00B63006">
              <w:rPr>
                <w:spacing w:val="-3"/>
                <w:lang w:eastAsia="zh-CN"/>
              </w:rPr>
              <w:t>≤0.4</w:t>
            </w:r>
          </w:p>
        </w:tc>
        <w:tc>
          <w:tcPr>
            <w:tcW w:w="0" w:type="dxa"/>
            <w:tcBorders>
              <w:top w:val="double" w:sz="4" w:space="0" w:color="000000" w:themeColor="text1"/>
              <w:bottom w:val="single" w:sz="6" w:space="0" w:color="000000"/>
            </w:tcBorders>
          </w:tcPr>
          <w:p w14:paraId="1DCD2B32" w14:textId="77777777" w:rsidR="00624107" w:rsidRPr="00B63006" w:rsidRDefault="00801A8C" w:rsidP="005A6EB3">
            <w:pPr>
              <w:suppressAutoHyphens/>
              <w:spacing w:after="0"/>
              <w:rPr>
                <w:rFonts w:asciiTheme="majorHAnsi" w:hAnsiTheme="majorHAnsi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Theme="majorHAnsi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0" w:type="dxa"/>
            <w:tcBorders>
              <w:top w:val="double" w:sz="4" w:space="0" w:color="000000" w:themeColor="text1"/>
              <w:bottom w:val="single" w:sz="6" w:space="0" w:color="000000"/>
            </w:tcBorders>
          </w:tcPr>
          <w:p w14:paraId="62FEECA9" w14:textId="77777777" w:rsidR="00624107" w:rsidRPr="00B63006" w:rsidRDefault="00801A8C" w:rsidP="005A6EB3">
            <w:pPr>
              <w:suppressAutoHyphens/>
              <w:spacing w:after="0"/>
              <w:rPr>
                <w:rFonts w:asciiTheme="majorHAnsi" w:hAnsiTheme="majorHAnsi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Theme="majorHAnsi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0" w:type="dxa"/>
            <w:tcBorders>
              <w:top w:val="double" w:sz="4" w:space="0" w:color="000000" w:themeColor="text1"/>
              <w:bottom w:val="single" w:sz="6" w:space="0" w:color="000000"/>
            </w:tcBorders>
          </w:tcPr>
          <w:p w14:paraId="68CA04E1" w14:textId="77777777" w:rsidR="00624107" w:rsidRPr="00B63006" w:rsidRDefault="00801A8C" w:rsidP="005A6EB3">
            <w:pPr>
              <w:suppressAutoHyphens/>
              <w:spacing w:after="0"/>
              <w:rPr>
                <w:rFonts w:asciiTheme="majorHAnsi" w:hAnsiTheme="majorHAnsi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Theme="majorHAnsi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0" w:type="dxa"/>
            <w:tcBorders>
              <w:top w:val="double" w:sz="4" w:space="0" w:color="000000" w:themeColor="text1"/>
              <w:bottom w:val="single" w:sz="6" w:space="0" w:color="000000"/>
              <w:right w:val="double" w:sz="4" w:space="0" w:color="000000" w:themeColor="text1"/>
            </w:tcBorders>
          </w:tcPr>
          <w:p w14:paraId="292A24C0" w14:textId="77777777" w:rsidR="00624107" w:rsidRPr="00B63006" w:rsidRDefault="00801A8C" w:rsidP="005A6EB3">
            <w:pPr>
              <w:suppressAutoHyphens/>
              <w:spacing w:after="0"/>
              <w:rPr>
                <w:rFonts w:asciiTheme="majorHAnsi" w:hAnsiTheme="majorHAnsi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Theme="majorHAnsi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</m:oMath>
            </m:oMathPara>
          </w:p>
        </w:tc>
      </w:tr>
      <w:tr w:rsidR="00624107" w:rsidRPr="00B91662" w14:paraId="2D1213F4" w14:textId="77777777" w:rsidTr="00B63006">
        <w:trPr>
          <w:jc w:val="center"/>
        </w:trPr>
        <w:tc>
          <w:tcPr>
            <w:tcW w:w="0" w:type="dxa"/>
            <w:vMerge/>
            <w:tcBorders>
              <w:top w:val="single" w:sz="6" w:space="0" w:color="000000"/>
              <w:left w:val="double" w:sz="4" w:space="0" w:color="000000" w:themeColor="text1"/>
              <w:bottom w:val="double" w:sz="4" w:space="0" w:color="auto"/>
            </w:tcBorders>
          </w:tcPr>
          <w:p w14:paraId="6DC94497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</w:p>
        </w:tc>
        <w:tc>
          <w:tcPr>
            <w:tcW w:w="0" w:type="dxa"/>
            <w:vMerge/>
            <w:tcBorders>
              <w:top w:val="single" w:sz="6" w:space="0" w:color="000000"/>
              <w:bottom w:val="double" w:sz="4" w:space="0" w:color="auto"/>
            </w:tcBorders>
          </w:tcPr>
          <w:p w14:paraId="5D594BD7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</w:p>
        </w:tc>
        <w:tc>
          <w:tcPr>
            <w:tcW w:w="0" w:type="dxa"/>
            <w:gridSpan w:val="2"/>
            <w:tcBorders>
              <w:top w:val="single" w:sz="6" w:space="0" w:color="000000"/>
              <w:bottom w:val="double" w:sz="4" w:space="0" w:color="auto"/>
            </w:tcBorders>
            <w:vAlign w:val="center"/>
          </w:tcPr>
          <w:p w14:paraId="45BF6207" w14:textId="77777777" w:rsidR="00624107" w:rsidRPr="00B63006" w:rsidRDefault="00624107" w:rsidP="005A6EB3">
            <w:pPr>
              <w:suppressAutoHyphens/>
              <w:spacing w:after="0"/>
              <w:jc w:val="center"/>
              <w:rPr>
                <w:spacing w:val="-3"/>
                <w:lang w:eastAsia="zh-CN"/>
              </w:rPr>
            </w:pPr>
            <w:r w:rsidRPr="00B63006">
              <w:rPr>
                <w:rFonts w:ascii="Symbol" w:hAnsi="Symbol"/>
                <w:spacing w:val="-3"/>
                <w:lang w:eastAsia="zh-CN"/>
              </w:rPr>
              <w:t></w:t>
            </w:r>
            <w:r w:rsidRPr="00B63006">
              <w:rPr>
                <w:spacing w:val="-3"/>
                <w:lang w:eastAsia="zh-CN"/>
              </w:rPr>
              <w:t>≤0.4</w:t>
            </w:r>
          </w:p>
        </w:tc>
        <w:tc>
          <w:tcPr>
            <w:tcW w:w="0" w:type="dxa"/>
            <w:gridSpan w:val="2"/>
            <w:tcBorders>
              <w:top w:val="single" w:sz="6" w:space="0" w:color="000000"/>
              <w:bottom w:val="double" w:sz="4" w:space="0" w:color="auto"/>
              <w:right w:val="double" w:sz="4" w:space="0" w:color="000000" w:themeColor="text1"/>
            </w:tcBorders>
            <w:vAlign w:val="center"/>
          </w:tcPr>
          <w:p w14:paraId="5A208819" w14:textId="77777777" w:rsidR="00624107" w:rsidRPr="00B63006" w:rsidRDefault="00624107" w:rsidP="005A6EB3">
            <w:pPr>
              <w:suppressAutoHyphens/>
              <w:spacing w:after="0"/>
              <w:jc w:val="center"/>
              <w:rPr>
                <w:spacing w:val="-3"/>
                <w:lang w:eastAsia="zh-CN"/>
              </w:rPr>
            </w:pPr>
            <w:r w:rsidRPr="00B63006">
              <w:rPr>
                <w:rFonts w:ascii="Symbol" w:hAnsi="Symbol"/>
                <w:spacing w:val="-3"/>
                <w:lang w:eastAsia="zh-CN"/>
              </w:rPr>
              <w:t></w:t>
            </w:r>
            <w:r w:rsidRPr="00B63006">
              <w:rPr>
                <w:spacing w:val="-3"/>
                <w:lang w:eastAsia="zh-CN"/>
              </w:rPr>
              <w:t>&gt;0.4</w:t>
            </w:r>
          </w:p>
        </w:tc>
      </w:tr>
      <w:tr w:rsidR="00300C28" w:rsidRPr="00B91662" w14:paraId="5640A73B" w14:textId="77777777" w:rsidTr="00B63006">
        <w:trPr>
          <w:trHeight w:val="523"/>
          <w:jc w:val="center"/>
        </w:trPr>
        <w:tc>
          <w:tcPr>
            <w:tcW w:w="0" w:type="dxa"/>
            <w:tcBorders>
              <w:top w:val="double" w:sz="4" w:space="0" w:color="auto"/>
              <w:left w:val="double" w:sz="4" w:space="0" w:color="000000" w:themeColor="text1"/>
              <w:bottom w:val="single" w:sz="4" w:space="0" w:color="auto"/>
            </w:tcBorders>
            <w:vAlign w:val="center"/>
          </w:tcPr>
          <w:p w14:paraId="29944E8F" w14:textId="77777777" w:rsidR="00300C28" w:rsidRPr="00AF0AA0" w:rsidRDefault="00300C28" w:rsidP="005A6EB3">
            <w:pPr>
              <w:suppressAutoHyphens/>
              <w:spacing w:after="0"/>
              <w:rPr>
                <w:color w:val="000000" w:themeColor="text1"/>
                <w:spacing w:val="-3"/>
                <w:lang w:eastAsia="zh-CN"/>
              </w:rPr>
            </w:pPr>
            <w:r w:rsidRPr="00AF0AA0">
              <w:rPr>
                <w:color w:val="000000" w:themeColor="text1"/>
                <w:spacing w:val="-3"/>
                <w:lang w:eastAsia="zh-CN"/>
              </w:rPr>
              <w:t>F300 Enhanced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9969266" w14:textId="77777777" w:rsidR="00300C28" w:rsidRPr="00AF0AA0" w:rsidRDefault="00300C28" w:rsidP="005A6EB3">
            <w:pPr>
              <w:suppressAutoHyphens/>
              <w:spacing w:after="0"/>
              <w:rPr>
                <w:color w:val="000000" w:themeColor="text1"/>
                <w:spacing w:val="-3"/>
                <w:lang w:eastAsia="zh-CN"/>
              </w:rPr>
            </w:pPr>
            <w:r w:rsidRPr="00AF0AA0">
              <w:rPr>
                <w:color w:val="000000" w:themeColor="text1"/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7B33B6" w14:textId="77777777" w:rsidR="00300C28" w:rsidRPr="00AF0AA0" w:rsidRDefault="007C7C77" w:rsidP="005A6EB3">
            <w:pPr>
              <w:suppressAutoHyphens/>
              <w:spacing w:after="0"/>
              <w:rPr>
                <w:color w:val="000000" w:themeColor="text1"/>
                <w:spacing w:val="-3"/>
                <w:lang w:eastAsia="zh-CN"/>
              </w:rPr>
            </w:pPr>
            <w:r w:rsidRPr="00AF0AA0">
              <w:rPr>
                <w:color w:val="000000" w:themeColor="text1"/>
                <w:spacing w:val="-3"/>
                <w:lang w:eastAsia="zh-CN"/>
              </w:rPr>
              <w:t>.003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17BB318" w14:textId="77777777" w:rsidR="00300C28" w:rsidRPr="00AF0AA0" w:rsidRDefault="003B2E45" w:rsidP="005A6EB3">
            <w:pPr>
              <w:suppressAutoHyphens/>
              <w:spacing w:after="0"/>
              <w:rPr>
                <w:color w:val="000000" w:themeColor="text1"/>
                <w:spacing w:val="-3"/>
                <w:lang w:eastAsia="zh-CN"/>
              </w:rPr>
            </w:pPr>
            <w:r w:rsidRPr="00AF0AA0">
              <w:rPr>
                <w:color w:val="000000" w:themeColor="text1"/>
                <w:spacing w:val="-3"/>
                <w:lang w:eastAsia="zh-CN"/>
              </w:rPr>
              <w:t>-.0012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9281BA" w14:textId="77777777" w:rsidR="00300C28" w:rsidRPr="00AF0AA0" w:rsidRDefault="00300C28" w:rsidP="005A6EB3">
            <w:pPr>
              <w:suppressAutoHyphens/>
              <w:spacing w:after="0"/>
              <w:rPr>
                <w:color w:val="000000" w:themeColor="text1"/>
                <w:spacing w:val="-3"/>
                <w:lang w:eastAsia="zh-CN"/>
              </w:rPr>
            </w:pPr>
            <w:r w:rsidRPr="00AF0AA0">
              <w:rPr>
                <w:color w:val="000000" w:themeColor="text1"/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  <w:right w:val="double" w:sz="4" w:space="0" w:color="000000" w:themeColor="text1"/>
            </w:tcBorders>
            <w:vAlign w:val="center"/>
          </w:tcPr>
          <w:p w14:paraId="5C878686" w14:textId="77777777" w:rsidR="00300C28" w:rsidRPr="00AF0AA0" w:rsidRDefault="00300C28" w:rsidP="005A6EB3">
            <w:pPr>
              <w:suppressAutoHyphens/>
              <w:spacing w:after="0"/>
              <w:rPr>
                <w:color w:val="000000" w:themeColor="text1"/>
                <w:spacing w:val="-3"/>
                <w:lang w:eastAsia="zh-CN"/>
              </w:rPr>
            </w:pPr>
            <w:r w:rsidRPr="00AF0AA0">
              <w:rPr>
                <w:color w:val="000000" w:themeColor="text1"/>
                <w:spacing w:val="-3"/>
                <w:lang w:eastAsia="zh-CN"/>
              </w:rPr>
              <w:t>0</w:t>
            </w:r>
          </w:p>
        </w:tc>
      </w:tr>
      <w:tr w:rsidR="00624107" w:rsidRPr="00B91662" w14:paraId="5ACBA752" w14:textId="77777777" w:rsidTr="00B63006">
        <w:trPr>
          <w:trHeight w:val="523"/>
          <w:jc w:val="center"/>
        </w:trPr>
        <w:tc>
          <w:tcPr>
            <w:tcW w:w="0" w:type="dxa"/>
            <w:tcBorders>
              <w:top w:val="double" w:sz="4" w:space="0" w:color="auto"/>
              <w:left w:val="double" w:sz="4" w:space="0" w:color="000000" w:themeColor="text1"/>
              <w:bottom w:val="single" w:sz="4" w:space="0" w:color="auto"/>
            </w:tcBorders>
            <w:vAlign w:val="center"/>
          </w:tcPr>
          <w:p w14:paraId="095C7980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</w:rPr>
            </w:pPr>
            <w:r w:rsidRPr="00B63006">
              <w:rPr>
                <w:spacing w:val="-3"/>
                <w:lang w:eastAsia="zh-CN"/>
              </w:rPr>
              <w:t>F300</w:t>
            </w:r>
            <w:r w:rsidR="003830DB" w:rsidRPr="00B63006">
              <w:rPr>
                <w:spacing w:val="-3"/>
                <w:lang w:eastAsia="zh-CN"/>
              </w:rPr>
              <w:t>[S,H]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BADC8AA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0.986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F7FF32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905E80D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2A3E7C1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top w:val="double" w:sz="4" w:space="0" w:color="auto"/>
              <w:bottom w:val="single" w:sz="4" w:space="0" w:color="auto"/>
              <w:right w:val="double" w:sz="4" w:space="0" w:color="000000" w:themeColor="text1"/>
            </w:tcBorders>
            <w:vAlign w:val="center"/>
          </w:tcPr>
          <w:p w14:paraId="24FEB753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</w:tr>
      <w:tr w:rsidR="00624107" w:rsidRPr="00B91662" w14:paraId="2D7B8488" w14:textId="77777777" w:rsidTr="00B63006">
        <w:trPr>
          <w:trHeight w:val="523"/>
          <w:jc w:val="center"/>
        </w:trPr>
        <w:tc>
          <w:tcPr>
            <w:tcW w:w="0" w:type="dxa"/>
            <w:tcBorders>
              <w:top w:val="single" w:sz="4" w:space="0" w:color="auto"/>
              <w:left w:val="double" w:sz="4" w:space="0" w:color="000000" w:themeColor="text1"/>
            </w:tcBorders>
            <w:vAlign w:val="center"/>
          </w:tcPr>
          <w:p w14:paraId="51DEC928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K200</w:t>
            </w:r>
            <w:r w:rsidR="008C5C35" w:rsidRPr="00B63006">
              <w:rPr>
                <w:spacing w:val="-3"/>
                <w:lang w:eastAsia="zh-CN"/>
              </w:rPr>
              <w:t>[</w:t>
            </w:r>
            <w:r w:rsidRPr="00B63006">
              <w:rPr>
                <w:spacing w:val="-3"/>
                <w:lang w:eastAsia="zh-CN"/>
              </w:rPr>
              <w:t>S</w:t>
            </w:r>
            <w:r w:rsidR="008C5C35" w:rsidRPr="00B63006">
              <w:rPr>
                <w:spacing w:val="-3"/>
                <w:lang w:eastAsia="zh-CN"/>
              </w:rPr>
              <w:t>]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6AD7F199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795C7443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0.0223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6AE52DF1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-0.0089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75205D46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top w:val="single" w:sz="4" w:space="0" w:color="auto"/>
              <w:right w:val="double" w:sz="4" w:space="0" w:color="000000" w:themeColor="text1"/>
            </w:tcBorders>
            <w:vAlign w:val="center"/>
          </w:tcPr>
          <w:p w14:paraId="75A747D4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</w:tr>
      <w:tr w:rsidR="00624107" w:rsidRPr="00B91662" w14:paraId="155D58E4" w14:textId="77777777" w:rsidTr="00B63006">
        <w:trPr>
          <w:trHeight w:val="523"/>
          <w:jc w:val="center"/>
        </w:trPr>
        <w:tc>
          <w:tcPr>
            <w:tcW w:w="0" w:type="dxa"/>
            <w:tcBorders>
              <w:left w:val="double" w:sz="4" w:space="0" w:color="000000" w:themeColor="text1"/>
            </w:tcBorders>
            <w:vAlign w:val="center"/>
          </w:tcPr>
          <w:p w14:paraId="76981A43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K300</w:t>
            </w:r>
            <w:r w:rsidR="008C5C35" w:rsidRPr="00B63006">
              <w:rPr>
                <w:spacing w:val="-3"/>
                <w:lang w:eastAsia="zh-CN"/>
              </w:rPr>
              <w:t>[</w:t>
            </w:r>
            <w:r w:rsidRPr="00B63006">
              <w:rPr>
                <w:spacing w:val="-3"/>
                <w:lang w:eastAsia="zh-CN"/>
              </w:rPr>
              <w:t>S</w:t>
            </w:r>
            <w:r w:rsidR="008C5C35" w:rsidRPr="00B63006">
              <w:rPr>
                <w:spacing w:val="-3"/>
                <w:lang w:eastAsia="zh-CN"/>
              </w:rPr>
              <w:t>]</w:t>
            </w:r>
          </w:p>
        </w:tc>
        <w:tc>
          <w:tcPr>
            <w:tcW w:w="0" w:type="dxa"/>
            <w:vAlign w:val="center"/>
          </w:tcPr>
          <w:p w14:paraId="443479C5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vAlign w:val="center"/>
          </w:tcPr>
          <w:p w14:paraId="2C30571B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0.0415</w:t>
            </w:r>
          </w:p>
        </w:tc>
        <w:tc>
          <w:tcPr>
            <w:tcW w:w="0" w:type="dxa"/>
            <w:vAlign w:val="center"/>
          </w:tcPr>
          <w:p w14:paraId="558A66CC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-0.0166</w:t>
            </w:r>
          </w:p>
        </w:tc>
        <w:tc>
          <w:tcPr>
            <w:tcW w:w="0" w:type="dxa"/>
            <w:vAlign w:val="center"/>
          </w:tcPr>
          <w:p w14:paraId="39967E98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right w:val="double" w:sz="4" w:space="0" w:color="000000" w:themeColor="text1"/>
            </w:tcBorders>
            <w:vAlign w:val="center"/>
          </w:tcPr>
          <w:p w14:paraId="5D8368EE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</w:tr>
      <w:tr w:rsidR="00624107" w:rsidRPr="00B91662" w14:paraId="22ECADCE" w14:textId="77777777" w:rsidTr="00B63006">
        <w:trPr>
          <w:trHeight w:val="523"/>
          <w:jc w:val="center"/>
        </w:trPr>
        <w:tc>
          <w:tcPr>
            <w:tcW w:w="0" w:type="dxa"/>
            <w:tcBorders>
              <w:left w:val="double" w:sz="4" w:space="0" w:color="000000" w:themeColor="text1"/>
              <w:bottom w:val="single" w:sz="4" w:space="0" w:color="auto"/>
            </w:tcBorders>
            <w:vAlign w:val="center"/>
          </w:tcPr>
          <w:p w14:paraId="3927E1EB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</w:rPr>
              <w:t>CMF350[M,A]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4A12CBF6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4E27832B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0.01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5CDFEA8D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-0.004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vAlign w:val="center"/>
          </w:tcPr>
          <w:p w14:paraId="15360C93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bottom w:val="single" w:sz="4" w:space="0" w:color="auto"/>
              <w:right w:val="double" w:sz="4" w:space="0" w:color="000000" w:themeColor="text1"/>
            </w:tcBorders>
            <w:vAlign w:val="center"/>
          </w:tcPr>
          <w:p w14:paraId="558D25B7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</w:tr>
      <w:tr w:rsidR="00624107" w:rsidRPr="00B91662" w14:paraId="5F686AA2" w14:textId="77777777" w:rsidTr="00B63006">
        <w:trPr>
          <w:trHeight w:val="523"/>
          <w:jc w:val="center"/>
        </w:trPr>
        <w:tc>
          <w:tcPr>
            <w:tcW w:w="0" w:type="dxa"/>
            <w:tcBorders>
              <w:top w:val="single" w:sz="4" w:space="0" w:color="auto"/>
              <w:left w:val="double" w:sz="4" w:space="0" w:color="000000" w:themeColor="text1"/>
            </w:tcBorders>
            <w:vAlign w:val="center"/>
          </w:tcPr>
          <w:p w14:paraId="6CD486E2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</w:rPr>
            </w:pPr>
            <w:r w:rsidRPr="00B63006">
              <w:rPr>
                <w:spacing w:val="-3"/>
              </w:rPr>
              <w:t>CMF400[A,M, H,P]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30477E25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41BF169A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0.0225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5AD2DE85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-0.009</w:t>
            </w:r>
          </w:p>
        </w:tc>
        <w:tc>
          <w:tcPr>
            <w:tcW w:w="0" w:type="dxa"/>
            <w:tcBorders>
              <w:top w:val="single" w:sz="4" w:space="0" w:color="auto"/>
            </w:tcBorders>
            <w:vAlign w:val="center"/>
          </w:tcPr>
          <w:p w14:paraId="66AF8694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  <w:tc>
          <w:tcPr>
            <w:tcW w:w="0" w:type="dxa"/>
            <w:tcBorders>
              <w:top w:val="single" w:sz="4" w:space="0" w:color="auto"/>
              <w:right w:val="double" w:sz="4" w:space="0" w:color="000000" w:themeColor="text1"/>
            </w:tcBorders>
            <w:vAlign w:val="center"/>
          </w:tcPr>
          <w:p w14:paraId="76CADC0A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</w:t>
            </w:r>
          </w:p>
        </w:tc>
      </w:tr>
      <w:tr w:rsidR="00624107" w:rsidRPr="00B91662" w14:paraId="61E20159" w14:textId="77777777" w:rsidTr="00B63006">
        <w:trPr>
          <w:trHeight w:val="523"/>
          <w:jc w:val="center"/>
        </w:trPr>
        <w:tc>
          <w:tcPr>
            <w:tcW w:w="0" w:type="dxa"/>
            <w:tcBorders>
              <w:left w:val="double" w:sz="4" w:space="0" w:color="000000" w:themeColor="text1"/>
            </w:tcBorders>
            <w:vAlign w:val="center"/>
          </w:tcPr>
          <w:p w14:paraId="43CFC48F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</w:rPr>
            </w:pPr>
            <w:r w:rsidRPr="00B63006">
              <w:rPr>
                <w:spacing w:val="-3"/>
              </w:rPr>
              <w:t>CMFHC2[A,M,Y]</w:t>
            </w:r>
          </w:p>
        </w:tc>
        <w:tc>
          <w:tcPr>
            <w:tcW w:w="0" w:type="dxa"/>
            <w:vAlign w:val="center"/>
          </w:tcPr>
          <w:p w14:paraId="14B47785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vAlign w:val="center"/>
          </w:tcPr>
          <w:p w14:paraId="6A59ED6D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0.0137</w:t>
            </w:r>
          </w:p>
        </w:tc>
        <w:tc>
          <w:tcPr>
            <w:tcW w:w="0" w:type="dxa"/>
            <w:vAlign w:val="center"/>
          </w:tcPr>
          <w:p w14:paraId="16F64CB6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-0.006</w:t>
            </w:r>
          </w:p>
        </w:tc>
        <w:tc>
          <w:tcPr>
            <w:tcW w:w="0" w:type="dxa"/>
            <w:vAlign w:val="center"/>
          </w:tcPr>
          <w:p w14:paraId="01E99AFE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0.0008</w:t>
            </w:r>
          </w:p>
        </w:tc>
        <w:tc>
          <w:tcPr>
            <w:tcW w:w="0" w:type="dxa"/>
            <w:tcBorders>
              <w:right w:val="double" w:sz="4" w:space="0" w:color="000000" w:themeColor="text1"/>
            </w:tcBorders>
            <w:vAlign w:val="center"/>
          </w:tcPr>
          <w:p w14:paraId="79EBB093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-0.0008</w:t>
            </w:r>
          </w:p>
        </w:tc>
      </w:tr>
      <w:tr w:rsidR="00624107" w:rsidRPr="00B91662" w14:paraId="753A918A" w14:textId="77777777" w:rsidTr="00B63006">
        <w:trPr>
          <w:trHeight w:val="523"/>
          <w:jc w:val="center"/>
        </w:trPr>
        <w:tc>
          <w:tcPr>
            <w:tcW w:w="0" w:type="dxa"/>
            <w:tcBorders>
              <w:left w:val="double" w:sz="4" w:space="0" w:color="000000" w:themeColor="text1"/>
            </w:tcBorders>
            <w:vAlign w:val="center"/>
          </w:tcPr>
          <w:p w14:paraId="365A8D2C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</w:rPr>
            </w:pPr>
            <w:r w:rsidRPr="00B63006">
              <w:rPr>
                <w:spacing w:val="-3"/>
              </w:rPr>
              <w:t>CMFHC3[A,M,Y]</w:t>
            </w:r>
          </w:p>
        </w:tc>
        <w:tc>
          <w:tcPr>
            <w:tcW w:w="0" w:type="dxa"/>
            <w:vAlign w:val="center"/>
          </w:tcPr>
          <w:p w14:paraId="4AE6A2A8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vAlign w:val="center"/>
          </w:tcPr>
          <w:p w14:paraId="0CFAE06D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0.0207</w:t>
            </w:r>
          </w:p>
        </w:tc>
        <w:tc>
          <w:tcPr>
            <w:tcW w:w="0" w:type="dxa"/>
            <w:vAlign w:val="center"/>
          </w:tcPr>
          <w:p w14:paraId="0F805D76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-0.009</w:t>
            </w:r>
          </w:p>
        </w:tc>
        <w:tc>
          <w:tcPr>
            <w:tcW w:w="0" w:type="dxa"/>
            <w:vAlign w:val="center"/>
          </w:tcPr>
          <w:p w14:paraId="4A8E439F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0.0013</w:t>
            </w:r>
          </w:p>
        </w:tc>
        <w:tc>
          <w:tcPr>
            <w:tcW w:w="0" w:type="dxa"/>
            <w:tcBorders>
              <w:right w:val="double" w:sz="4" w:space="0" w:color="000000" w:themeColor="text1"/>
            </w:tcBorders>
            <w:vAlign w:val="center"/>
          </w:tcPr>
          <w:p w14:paraId="4EC4F6BD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-0.0012</w:t>
            </w:r>
          </w:p>
        </w:tc>
      </w:tr>
      <w:tr w:rsidR="00624107" w:rsidRPr="00B91662" w14:paraId="5ED52915" w14:textId="77777777" w:rsidTr="00B63006">
        <w:trPr>
          <w:trHeight w:val="523"/>
          <w:jc w:val="center"/>
        </w:trPr>
        <w:tc>
          <w:tcPr>
            <w:tcW w:w="0" w:type="dxa"/>
            <w:tcBorders>
              <w:left w:val="double" w:sz="4" w:space="0" w:color="000000" w:themeColor="text1"/>
              <w:bottom w:val="double" w:sz="4" w:space="0" w:color="000000" w:themeColor="text1"/>
            </w:tcBorders>
            <w:vAlign w:val="center"/>
          </w:tcPr>
          <w:p w14:paraId="62EE5603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</w:rPr>
            </w:pPr>
            <w:r w:rsidRPr="00B63006">
              <w:rPr>
                <w:spacing w:val="-3"/>
              </w:rPr>
              <w:t>CMFHC4[A,M]</w:t>
            </w:r>
          </w:p>
        </w:tc>
        <w:tc>
          <w:tcPr>
            <w:tcW w:w="0" w:type="dxa"/>
            <w:tcBorders>
              <w:bottom w:val="double" w:sz="4" w:space="0" w:color="000000" w:themeColor="text1"/>
            </w:tcBorders>
            <w:vAlign w:val="center"/>
          </w:tcPr>
          <w:p w14:paraId="6C66AD18" w14:textId="77777777" w:rsidR="00624107" w:rsidRPr="00B63006" w:rsidRDefault="00624107" w:rsidP="005A6EB3">
            <w:pPr>
              <w:suppressAutoHyphens/>
              <w:spacing w:after="0"/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1</w:t>
            </w:r>
          </w:p>
        </w:tc>
        <w:tc>
          <w:tcPr>
            <w:tcW w:w="0" w:type="dxa"/>
            <w:tcBorders>
              <w:bottom w:val="double" w:sz="4" w:space="0" w:color="000000" w:themeColor="text1"/>
            </w:tcBorders>
            <w:vAlign w:val="center"/>
          </w:tcPr>
          <w:p w14:paraId="3A0B6329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0.0292</w:t>
            </w:r>
          </w:p>
        </w:tc>
        <w:tc>
          <w:tcPr>
            <w:tcW w:w="0" w:type="dxa"/>
            <w:tcBorders>
              <w:bottom w:val="double" w:sz="4" w:space="0" w:color="000000" w:themeColor="text1"/>
            </w:tcBorders>
            <w:vAlign w:val="center"/>
          </w:tcPr>
          <w:p w14:paraId="61E7F608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-0.013</w:t>
            </w:r>
          </w:p>
        </w:tc>
        <w:tc>
          <w:tcPr>
            <w:tcW w:w="0" w:type="dxa"/>
            <w:tcBorders>
              <w:bottom w:val="double" w:sz="4" w:space="0" w:color="000000" w:themeColor="text1"/>
            </w:tcBorders>
            <w:vAlign w:val="center"/>
          </w:tcPr>
          <w:p w14:paraId="1AD67E74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0.0021</w:t>
            </w:r>
          </w:p>
        </w:tc>
        <w:tc>
          <w:tcPr>
            <w:tcW w:w="0" w:type="dxa"/>
            <w:tcBorders>
              <w:bottom w:val="double" w:sz="4" w:space="0" w:color="000000" w:themeColor="text1"/>
              <w:right w:val="double" w:sz="4" w:space="0" w:color="000000" w:themeColor="text1"/>
            </w:tcBorders>
            <w:vAlign w:val="center"/>
          </w:tcPr>
          <w:p w14:paraId="31BDF10C" w14:textId="77777777" w:rsidR="00624107" w:rsidRPr="00B63006" w:rsidRDefault="00624107" w:rsidP="005A6EB3">
            <w:pPr>
              <w:rPr>
                <w:spacing w:val="-3"/>
                <w:lang w:eastAsia="zh-CN"/>
              </w:rPr>
            </w:pPr>
            <w:r w:rsidRPr="00B63006">
              <w:rPr>
                <w:spacing w:val="-3"/>
                <w:lang w:eastAsia="zh-CN"/>
              </w:rPr>
              <w:t>-0.0022</w:t>
            </w:r>
          </w:p>
        </w:tc>
      </w:tr>
    </w:tbl>
    <w:p w14:paraId="3295EEA9" w14:textId="77777777" w:rsidR="00624107" w:rsidRDefault="00624107" w:rsidP="00463CBC">
      <w:pPr>
        <w:spacing w:after="0"/>
        <w:rPr>
          <w:rFonts w:asciiTheme="majorHAnsi" w:hAnsiTheme="majorHAnsi"/>
        </w:rPr>
      </w:pPr>
    </w:p>
    <w:p w14:paraId="3CF18FAE" w14:textId="77777777" w:rsidR="00624107" w:rsidDel="00FA30BA" w:rsidRDefault="00624107" w:rsidP="00463CBC">
      <w:pPr>
        <w:spacing w:after="0"/>
        <w:rPr>
          <w:del w:id="52" w:author="Pankratz, Tony [AUTOSOL/FMP/BOUL]" w:date="2018-02-16T10:08:00Z"/>
          <w:rFonts w:asciiTheme="majorHAnsi" w:hAnsiTheme="majorHAnsi"/>
        </w:rPr>
      </w:pPr>
    </w:p>
    <w:p w14:paraId="1A21C83A" w14:textId="77777777" w:rsidR="002C6751" w:rsidDel="00EC7DC7" w:rsidRDefault="002C6751">
      <w:pPr>
        <w:rPr>
          <w:del w:id="53" w:author="Pankratz, Tony [AUTOSOL/FMP/BOUL]" w:date="2018-02-20T16:39:00Z"/>
          <w:rFonts w:asciiTheme="majorHAnsi" w:hAnsiTheme="majorHAnsi"/>
        </w:rPr>
        <w:pPrChange w:id="54" w:author="Pankratz, Tony [AUTOSOL/FMP/BOUL]" w:date="2018-02-20T16:39:00Z">
          <w:pPr>
            <w:spacing w:after="0"/>
          </w:pPr>
        </w:pPrChange>
      </w:pPr>
    </w:p>
    <w:p w14:paraId="1D0B0D86" w14:textId="77777777" w:rsidR="002C6751" w:rsidRPr="002669BF" w:rsidRDefault="002C6751">
      <w:pPr>
        <w:spacing w:after="0"/>
        <w:rPr>
          <w:rFonts w:asciiTheme="majorHAnsi" w:hAnsiTheme="majorHAnsi"/>
        </w:rPr>
      </w:pPr>
    </w:p>
    <w:sectPr w:rsidR="002C6751" w:rsidRPr="002669BF" w:rsidSect="00A92AD3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720" w:right="1080" w:bottom="720" w:left="1080" w:header="720" w:footer="72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155A2" w14:textId="77777777" w:rsidR="00801A8C" w:rsidRDefault="00801A8C">
      <w:pPr>
        <w:spacing w:line="20" w:lineRule="exact"/>
        <w:rPr>
          <w:sz w:val="23"/>
        </w:rPr>
      </w:pPr>
    </w:p>
  </w:endnote>
  <w:endnote w:type="continuationSeparator" w:id="0">
    <w:p w14:paraId="77D177D1" w14:textId="77777777" w:rsidR="00801A8C" w:rsidRDefault="00801A8C">
      <w:pPr>
        <w:rPr>
          <w:sz w:val="23"/>
        </w:rPr>
      </w:pPr>
      <w:r>
        <w:rPr>
          <w:sz w:val="23"/>
        </w:rPr>
        <w:t xml:space="preserve"> </w:t>
      </w:r>
    </w:p>
  </w:endnote>
  <w:endnote w:type="continuationNotice" w:id="1">
    <w:p w14:paraId="0BEEA7AD" w14:textId="77777777" w:rsidR="00801A8C" w:rsidRDefault="00801A8C">
      <w:pPr>
        <w:rPr>
          <w:sz w:val="23"/>
        </w:rPr>
      </w:pPr>
      <w:r>
        <w:rPr>
          <w:sz w:val="23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8EAFD" w14:textId="77777777" w:rsidR="00801A8C" w:rsidRDefault="00801A8C" w:rsidP="002D3A5F">
    <w:pPr>
      <w:tabs>
        <w:tab w:val="left" w:pos="-720"/>
      </w:tabs>
      <w:suppressAutoHyphens/>
      <w:spacing w:after="0"/>
      <w:jc w:val="both"/>
      <w:rPr>
        <w:spacing w:val="-3"/>
        <w:sz w:val="23"/>
      </w:rPr>
    </w:pPr>
    <w:r>
      <w:rPr>
        <w:noProof/>
        <w:spacing w:val="-3"/>
        <w:sz w:val="23"/>
        <w:lang w:bidi="ar-SA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AA5AA47" wp14:editId="208254C4">
              <wp:simplePos x="0" y="0"/>
              <wp:positionH relativeFrom="column">
                <wp:posOffset>-271145</wp:posOffset>
              </wp:positionH>
              <wp:positionV relativeFrom="paragraph">
                <wp:posOffset>156845</wp:posOffset>
              </wp:positionV>
              <wp:extent cx="6858000" cy="45085"/>
              <wp:effectExtent l="0" t="0" r="0" b="0"/>
              <wp:wrapNone/>
              <wp:docPr id="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dk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E10F98" id="Rectangle 14" o:spid="_x0000_s1026" style="position:absolute;margin-left:-21.35pt;margin-top:12.35pt;width:540pt;height:3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" fillcolor="white [3201]" strokecolor="#666 [1936]" strokeweight="1pt">
              <v:fill color2="#999 [1296]" focus="100%" type="gradient"/>
              <v:shadow color="#7f7f7f [1601]" opacity=".5" offset="1pt"/>
            </v:rect>
          </w:pict>
        </mc:Fallback>
      </mc:AlternateContent>
    </w:r>
  </w:p>
  <w:p w14:paraId="6E6BB018" w14:textId="77777777" w:rsidR="00801A8C" w:rsidRPr="0036045E" w:rsidRDefault="00801A8C" w:rsidP="002D3A5F">
    <w:pPr>
      <w:tabs>
        <w:tab w:val="left" w:pos="-720"/>
      </w:tabs>
      <w:suppressAutoHyphens/>
      <w:spacing w:after="0"/>
      <w:jc w:val="center"/>
      <w:rPr>
        <w:sz w:val="15"/>
      </w:rPr>
    </w:pPr>
    <w:r>
      <w:rPr>
        <w:noProof/>
        <w:spacing w:val="-3"/>
        <w:sz w:val="23"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2FAA285" wp14:editId="24398E74">
              <wp:simplePos x="0" y="0"/>
              <wp:positionH relativeFrom="column">
                <wp:posOffset>-271780</wp:posOffset>
              </wp:positionH>
              <wp:positionV relativeFrom="paragraph">
                <wp:posOffset>237490</wp:posOffset>
              </wp:positionV>
              <wp:extent cx="6858000" cy="45085"/>
              <wp:effectExtent l="0" t="0" r="0" b="0"/>
              <wp:wrapNone/>
              <wp:docPr id="5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dk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CA0206" id="Rectangle 7" o:spid="_x0000_s1026" style="position:absolute;margin-left:-21.4pt;margin-top:18.7pt;width:540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" fillcolor="white [3201]" strokecolor="#666 [1936]" strokeweight="1pt">
              <v:fill color2="#999 [1296]" focus="100%" type="gradient"/>
              <v:shadow color="#7f7f7f [1601]" opacity=".5" offset="1pt"/>
            </v:rect>
          </w:pict>
        </mc:Fallback>
      </mc:AlternateContent>
    </w:r>
    <w:r w:rsidRPr="0036045E">
      <w:rPr>
        <w:sz w:val="15"/>
      </w:rPr>
      <w:t>THIS DOCUMENT IS CONFIDENTIAL, CONTAINS PROPRIETARY INFORMATION, AND SHOULD NOT BE DISTRIBUTED, COPIED OR OTHERWISE REPRODUCED WITHOUT THE EXPRESS WRITTEN CONSENT OF MICRO MOTION, INC.</w:t>
    </w:r>
  </w:p>
  <w:p w14:paraId="344F6DCC" w14:textId="77777777" w:rsidR="00801A8C" w:rsidRPr="0036045E" w:rsidRDefault="00801A8C" w:rsidP="00DF3D66">
    <w:pPr>
      <w:tabs>
        <w:tab w:val="left" w:pos="4800"/>
        <w:tab w:val="right" w:pos="10080"/>
      </w:tabs>
      <w:suppressAutoHyphens/>
      <w:spacing w:after="0"/>
      <w:jc w:val="both"/>
      <w:rPr>
        <w:rFonts w:asciiTheme="majorHAnsi" w:hAnsiTheme="majorHAnsi"/>
        <w:b/>
        <w:spacing w:val="-3"/>
        <w:sz w:val="23"/>
      </w:rPr>
    </w:pPr>
    <w:r>
      <w:rPr>
        <w:rFonts w:asciiTheme="majorHAnsi" w:hAnsiTheme="majorHAnsi"/>
        <w:b/>
        <w:spacing w:val="-3"/>
        <w:sz w:val="23"/>
        <w:lang w:val="fr-FR"/>
      </w:rPr>
      <w:t>Micro Motion, Inc.</w:t>
    </w:r>
    <w:r w:rsidRPr="0036045E">
      <w:rPr>
        <w:rFonts w:asciiTheme="majorHAnsi" w:hAnsiTheme="majorHAnsi"/>
        <w:b/>
        <w:spacing w:val="-3"/>
        <w:sz w:val="23"/>
      </w:rPr>
      <w:tab/>
    </w:r>
    <w:r>
      <w:rPr>
        <w:rFonts w:asciiTheme="majorHAnsi" w:hAnsiTheme="majorHAnsi"/>
        <w:b/>
        <w:spacing w:val="-3"/>
        <w:sz w:val="23"/>
      </w:rPr>
      <w:tab/>
    </w:r>
    <w:r w:rsidRPr="0036045E">
      <w:rPr>
        <w:rFonts w:asciiTheme="majorHAnsi" w:hAnsiTheme="majorHAnsi"/>
        <w:b/>
        <w:spacing w:val="-3"/>
        <w:sz w:val="23"/>
      </w:rPr>
      <w:t xml:space="preserve">Page </w:t>
    </w:r>
    <w:r w:rsidRPr="0036045E">
      <w:rPr>
        <w:rFonts w:asciiTheme="majorHAnsi" w:hAnsiTheme="majorHAnsi"/>
        <w:b/>
        <w:spacing w:val="-3"/>
        <w:sz w:val="23"/>
      </w:rPr>
      <w:fldChar w:fldCharType="begin"/>
    </w:r>
    <w:r w:rsidRPr="0036045E">
      <w:rPr>
        <w:rFonts w:asciiTheme="majorHAnsi" w:hAnsiTheme="majorHAnsi"/>
        <w:b/>
        <w:spacing w:val="-3"/>
        <w:sz w:val="23"/>
      </w:rPr>
      <w:instrText>page \* arabic</w:instrText>
    </w:r>
    <w:r w:rsidRPr="0036045E">
      <w:rPr>
        <w:rFonts w:asciiTheme="majorHAnsi" w:hAnsiTheme="majorHAnsi"/>
        <w:b/>
        <w:spacing w:val="-3"/>
        <w:sz w:val="23"/>
      </w:rPr>
      <w:fldChar w:fldCharType="separate"/>
    </w:r>
    <w:r>
      <w:rPr>
        <w:rFonts w:asciiTheme="majorHAnsi" w:hAnsiTheme="majorHAnsi"/>
        <w:b/>
        <w:noProof/>
        <w:spacing w:val="-3"/>
        <w:sz w:val="23"/>
      </w:rPr>
      <w:t>9</w:t>
    </w:r>
    <w:r w:rsidRPr="0036045E">
      <w:rPr>
        <w:rFonts w:asciiTheme="majorHAnsi" w:hAnsiTheme="majorHAnsi"/>
        <w:b/>
        <w:spacing w:val="-3"/>
        <w:sz w:val="23"/>
      </w:rPr>
      <w:fldChar w:fldCharType="end"/>
    </w:r>
    <w:r w:rsidRPr="0036045E">
      <w:rPr>
        <w:rFonts w:asciiTheme="majorHAnsi" w:hAnsiTheme="majorHAnsi"/>
        <w:b/>
        <w:spacing w:val="-3"/>
        <w:sz w:val="23"/>
      </w:rPr>
      <w:t xml:space="preserve"> of </w:t>
    </w:r>
    <w:r w:rsidRPr="0036045E">
      <w:rPr>
        <w:rStyle w:val="PageNumber"/>
        <w:rFonts w:asciiTheme="majorHAnsi" w:hAnsiTheme="majorHAnsi"/>
        <w:b/>
      </w:rPr>
      <w:fldChar w:fldCharType="begin"/>
    </w:r>
    <w:r w:rsidRPr="0036045E">
      <w:rPr>
        <w:rStyle w:val="PageNumber"/>
        <w:rFonts w:asciiTheme="majorHAnsi" w:hAnsiTheme="majorHAnsi"/>
        <w:b/>
      </w:rPr>
      <w:instrText xml:space="preserve"> NUMPAGES </w:instrText>
    </w:r>
    <w:r w:rsidRPr="0036045E">
      <w:rPr>
        <w:rStyle w:val="PageNumber"/>
        <w:rFonts w:asciiTheme="majorHAnsi" w:hAnsiTheme="majorHAnsi"/>
        <w:b/>
      </w:rPr>
      <w:fldChar w:fldCharType="separate"/>
    </w:r>
    <w:r>
      <w:rPr>
        <w:rStyle w:val="PageNumber"/>
        <w:rFonts w:asciiTheme="majorHAnsi" w:hAnsiTheme="majorHAnsi"/>
        <w:b/>
        <w:noProof/>
      </w:rPr>
      <w:t>9</w:t>
    </w:r>
    <w:r w:rsidRPr="0036045E">
      <w:rPr>
        <w:rStyle w:val="PageNumber"/>
        <w:rFonts w:asciiTheme="majorHAnsi" w:hAnsiTheme="majorHAnsi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5D013" w14:textId="77777777" w:rsidR="00801A8C" w:rsidRDefault="00801A8C" w:rsidP="00326870">
    <w:pPr>
      <w:tabs>
        <w:tab w:val="left" w:pos="-720"/>
      </w:tabs>
      <w:suppressAutoHyphens/>
      <w:spacing w:after="0"/>
      <w:jc w:val="both"/>
      <w:rPr>
        <w:spacing w:val="-3"/>
        <w:sz w:val="23"/>
      </w:rPr>
    </w:pPr>
    <w:r>
      <w:rPr>
        <w:noProof/>
        <w:spacing w:val="-3"/>
        <w:sz w:val="23"/>
        <w:lang w:bidi="ar-SA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58E410E" wp14:editId="2D62874F">
              <wp:simplePos x="0" y="0"/>
              <wp:positionH relativeFrom="column">
                <wp:posOffset>-276225</wp:posOffset>
              </wp:positionH>
              <wp:positionV relativeFrom="paragraph">
                <wp:posOffset>156845</wp:posOffset>
              </wp:positionV>
              <wp:extent cx="6858000" cy="45085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dk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386E9" id="Rectangle 15" o:spid="_x0000_s1026" style="position:absolute;margin-left:-21.75pt;margin-top:12.35pt;width:540pt;height:3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" fillcolor="white [3201]" strokecolor="#666 [1936]" strokeweight="1pt">
              <v:fill color2="#999 [1296]" focus="100%" type="gradient"/>
              <v:shadow color="#7f7f7f [1601]" opacity=".5" offset="1pt"/>
            </v:rect>
          </w:pict>
        </mc:Fallback>
      </mc:AlternateContent>
    </w:r>
  </w:p>
  <w:p w14:paraId="55FC2299" w14:textId="77777777" w:rsidR="00801A8C" w:rsidRPr="0036045E" w:rsidRDefault="00801A8C" w:rsidP="00326870">
    <w:pPr>
      <w:tabs>
        <w:tab w:val="left" w:pos="-720"/>
      </w:tabs>
      <w:suppressAutoHyphens/>
      <w:spacing w:after="0"/>
      <w:jc w:val="center"/>
      <w:rPr>
        <w:sz w:val="15"/>
      </w:rPr>
    </w:pPr>
    <w:r>
      <w:rPr>
        <w:noProof/>
        <w:spacing w:val="-3"/>
        <w:sz w:val="23"/>
        <w:lang w:bidi="ar-SA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7EDB7A5" wp14:editId="35AAF588">
              <wp:simplePos x="0" y="0"/>
              <wp:positionH relativeFrom="column">
                <wp:posOffset>-276225</wp:posOffset>
              </wp:positionH>
              <wp:positionV relativeFrom="paragraph">
                <wp:posOffset>237490</wp:posOffset>
              </wp:positionV>
              <wp:extent cx="6858000" cy="45085"/>
              <wp:effectExtent l="0" t="0" r="0" b="0"/>
              <wp:wrapNone/>
              <wp:docPr id="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dk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A6BC4B" id="Rectangle 12" o:spid="_x0000_s1026" style="position:absolute;margin-left:-21.75pt;margin-top:18.7pt;width:540pt;height:3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" fillcolor="white [3201]" strokecolor="#666 [1936]" strokeweight="1pt">
              <v:fill color2="#999 [1296]" focus="100%" type="gradient"/>
              <v:shadow color="#7f7f7f [1601]" opacity=".5" offset="1pt"/>
            </v:rect>
          </w:pict>
        </mc:Fallback>
      </mc:AlternateContent>
    </w:r>
    <w:r w:rsidRPr="0036045E">
      <w:rPr>
        <w:sz w:val="15"/>
      </w:rPr>
      <w:t>THIS DOCUMENT IS CONFIDENTIAL, CONTAINS PROPRIETARY INFORMATION, AND SHOULD NOT BE DISTRIBUTED, COPIED OR OTHERWISE REPRODUCED WITHOUT THE EXPRESS WRITTEN CONSENT OF MICRO MOTION, INC.</w:t>
    </w:r>
  </w:p>
  <w:p w14:paraId="44C81C2D" w14:textId="77777777" w:rsidR="00801A8C" w:rsidRPr="00326870" w:rsidRDefault="00801A8C" w:rsidP="00326870">
    <w:pPr>
      <w:tabs>
        <w:tab w:val="left" w:pos="4800"/>
        <w:tab w:val="right" w:pos="10080"/>
      </w:tabs>
      <w:suppressAutoHyphens/>
      <w:spacing w:after="0"/>
      <w:jc w:val="both"/>
      <w:rPr>
        <w:rFonts w:asciiTheme="majorHAnsi" w:hAnsiTheme="majorHAnsi"/>
        <w:b/>
        <w:spacing w:val="-3"/>
        <w:sz w:val="23"/>
      </w:rPr>
    </w:pPr>
    <w:r>
      <w:rPr>
        <w:rFonts w:asciiTheme="majorHAnsi" w:hAnsiTheme="majorHAnsi"/>
        <w:b/>
        <w:spacing w:val="-3"/>
        <w:sz w:val="23"/>
        <w:lang w:val="fr-FR"/>
      </w:rPr>
      <w:t>Micro Motion, Inc.</w:t>
    </w:r>
    <w:r w:rsidRPr="0036045E">
      <w:rPr>
        <w:rFonts w:asciiTheme="majorHAnsi" w:hAnsiTheme="majorHAnsi"/>
        <w:b/>
        <w:spacing w:val="-3"/>
        <w:sz w:val="23"/>
      </w:rPr>
      <w:tab/>
    </w:r>
    <w:r>
      <w:rPr>
        <w:rFonts w:asciiTheme="majorHAnsi" w:hAnsiTheme="majorHAnsi"/>
        <w:b/>
        <w:spacing w:val="-3"/>
        <w:sz w:val="23"/>
      </w:rPr>
      <w:tab/>
    </w:r>
    <w:r w:rsidRPr="0036045E">
      <w:rPr>
        <w:rFonts w:asciiTheme="majorHAnsi" w:hAnsiTheme="majorHAnsi"/>
        <w:b/>
        <w:spacing w:val="-3"/>
        <w:sz w:val="23"/>
      </w:rPr>
      <w:t xml:space="preserve">Page </w:t>
    </w:r>
    <w:r w:rsidRPr="0036045E">
      <w:rPr>
        <w:rFonts w:asciiTheme="majorHAnsi" w:hAnsiTheme="majorHAnsi"/>
        <w:b/>
        <w:spacing w:val="-3"/>
        <w:sz w:val="23"/>
      </w:rPr>
      <w:fldChar w:fldCharType="begin"/>
    </w:r>
    <w:r w:rsidRPr="0036045E">
      <w:rPr>
        <w:rFonts w:asciiTheme="majorHAnsi" w:hAnsiTheme="majorHAnsi"/>
        <w:b/>
        <w:spacing w:val="-3"/>
        <w:sz w:val="23"/>
      </w:rPr>
      <w:instrText>page \* arabic</w:instrText>
    </w:r>
    <w:r w:rsidRPr="0036045E">
      <w:rPr>
        <w:rFonts w:asciiTheme="majorHAnsi" w:hAnsiTheme="majorHAnsi"/>
        <w:b/>
        <w:spacing w:val="-3"/>
        <w:sz w:val="23"/>
      </w:rPr>
      <w:fldChar w:fldCharType="separate"/>
    </w:r>
    <w:r>
      <w:rPr>
        <w:rFonts w:asciiTheme="majorHAnsi" w:hAnsiTheme="majorHAnsi"/>
        <w:b/>
        <w:noProof/>
        <w:spacing w:val="-3"/>
        <w:sz w:val="23"/>
      </w:rPr>
      <w:t>1</w:t>
    </w:r>
    <w:r w:rsidRPr="0036045E">
      <w:rPr>
        <w:rFonts w:asciiTheme="majorHAnsi" w:hAnsiTheme="majorHAnsi"/>
        <w:b/>
        <w:spacing w:val="-3"/>
        <w:sz w:val="23"/>
      </w:rPr>
      <w:fldChar w:fldCharType="end"/>
    </w:r>
    <w:r w:rsidRPr="0036045E">
      <w:rPr>
        <w:rFonts w:asciiTheme="majorHAnsi" w:hAnsiTheme="majorHAnsi"/>
        <w:b/>
        <w:spacing w:val="-3"/>
        <w:sz w:val="23"/>
      </w:rPr>
      <w:t xml:space="preserve"> of </w:t>
    </w:r>
    <w:r w:rsidRPr="0036045E">
      <w:rPr>
        <w:rStyle w:val="PageNumber"/>
        <w:rFonts w:asciiTheme="majorHAnsi" w:hAnsiTheme="majorHAnsi"/>
        <w:b/>
      </w:rPr>
      <w:fldChar w:fldCharType="begin"/>
    </w:r>
    <w:r w:rsidRPr="0036045E">
      <w:rPr>
        <w:rStyle w:val="PageNumber"/>
        <w:rFonts w:asciiTheme="majorHAnsi" w:hAnsiTheme="majorHAnsi"/>
        <w:b/>
      </w:rPr>
      <w:instrText xml:space="preserve"> NUMPAGES </w:instrText>
    </w:r>
    <w:r w:rsidRPr="0036045E">
      <w:rPr>
        <w:rStyle w:val="PageNumber"/>
        <w:rFonts w:asciiTheme="majorHAnsi" w:hAnsiTheme="majorHAnsi"/>
        <w:b/>
      </w:rPr>
      <w:fldChar w:fldCharType="separate"/>
    </w:r>
    <w:r>
      <w:rPr>
        <w:rStyle w:val="PageNumber"/>
        <w:rFonts w:asciiTheme="majorHAnsi" w:hAnsiTheme="majorHAnsi"/>
        <w:b/>
        <w:noProof/>
      </w:rPr>
      <w:t>9</w:t>
    </w:r>
    <w:r w:rsidRPr="0036045E">
      <w:rPr>
        <w:rStyle w:val="PageNumber"/>
        <w:rFonts w:asciiTheme="majorHAnsi" w:hAnsiTheme="majorHAns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F8118" w14:textId="77777777" w:rsidR="00801A8C" w:rsidRDefault="00801A8C">
      <w:pPr>
        <w:rPr>
          <w:sz w:val="23"/>
        </w:rPr>
      </w:pPr>
      <w:r>
        <w:rPr>
          <w:sz w:val="23"/>
        </w:rPr>
        <w:separator/>
      </w:r>
    </w:p>
  </w:footnote>
  <w:footnote w:type="continuationSeparator" w:id="0">
    <w:p w14:paraId="258A3A20" w14:textId="77777777" w:rsidR="00801A8C" w:rsidRDefault="00801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92BD1" w14:textId="439E0553" w:rsidR="00801A8C" w:rsidRPr="00B95566" w:rsidRDefault="00801A8C" w:rsidP="006420C1">
    <w:pPr>
      <w:tabs>
        <w:tab w:val="right" w:pos="10080"/>
      </w:tabs>
      <w:suppressAutoHyphens/>
      <w:jc w:val="both"/>
      <w:rPr>
        <w:rFonts w:asciiTheme="majorHAnsi" w:hAnsiTheme="majorHAnsi"/>
        <w:b/>
        <w:spacing w:val="-3"/>
        <w:szCs w:val="24"/>
      </w:rPr>
    </w:pPr>
    <w:r w:rsidRPr="003E0DBD">
      <w:rPr>
        <w:rFonts w:asciiTheme="majorHAnsi" w:hAnsiTheme="majorHAnsi"/>
        <w:b/>
        <w:spacing w:val="-3"/>
        <w:szCs w:val="24"/>
      </w:rPr>
      <w:t>SPEC, SENSOR CALIBRATION CONSTANTS</w:t>
    </w:r>
    <w:r>
      <w:rPr>
        <w:noProof/>
        <w:sz w:val="19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D585484" wp14:editId="00AF2832">
              <wp:simplePos x="0" y="0"/>
              <wp:positionH relativeFrom="column">
                <wp:posOffset>-276225</wp:posOffset>
              </wp:positionH>
              <wp:positionV relativeFrom="paragraph">
                <wp:posOffset>177165</wp:posOffset>
              </wp:positionV>
              <wp:extent cx="6858000" cy="45085"/>
              <wp:effectExtent l="0" t="0" r="0" b="0"/>
              <wp:wrapNone/>
              <wp:docPr id="7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74000"/>
                              <a:lumOff val="0"/>
                            </a:schemeClr>
                          </a:gs>
                          <a:gs pos="100000">
                            <a:schemeClr val="dk1">
                              <a:lumMod val="100000"/>
                              <a:lumOff val="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D3A7A4" id="Rectangle 6" o:spid="_x0000_s1026" style="position:absolute;margin-left:-21.75pt;margin-top:13.95pt;width:540pt;height: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" fillcolor="#bcbcbc [2369]" stroked="f" strokeweight="0">
              <v:fill color2="black [3200]" focusposition=".5,.5" focussize="" focus="100%" type="gradientRadial"/>
              <v:shadow color="#7f7f7f [1601]" offset="1pt"/>
            </v:rect>
          </w:pict>
        </mc:Fallback>
      </mc:AlternateContent>
    </w:r>
    <w:r>
      <w:rPr>
        <w:rFonts w:asciiTheme="majorHAnsi" w:hAnsiTheme="majorHAnsi" w:hint="eastAsia"/>
        <w:b/>
        <w:spacing w:val="-3"/>
        <w:szCs w:val="24"/>
        <w:lang w:eastAsia="zh-CN"/>
      </w:rPr>
      <w:t xml:space="preserve">                                                        </w:t>
    </w:r>
    <w:r>
      <w:rPr>
        <w:rFonts w:asciiTheme="majorHAnsi" w:hAnsiTheme="majorHAnsi"/>
        <w:b/>
        <w:spacing w:val="-3"/>
        <w:szCs w:val="24"/>
        <w:lang w:eastAsia="zh-CN"/>
      </w:rPr>
      <w:tab/>
    </w:r>
    <w:r>
      <w:rPr>
        <w:rFonts w:asciiTheme="majorHAnsi" w:hAnsiTheme="majorHAnsi" w:hint="eastAsia"/>
        <w:b/>
        <w:spacing w:val="-3"/>
        <w:szCs w:val="24"/>
        <w:lang w:eastAsia="zh-CN"/>
      </w:rPr>
      <w:t xml:space="preserve"> </w:t>
    </w:r>
    <w:bookmarkStart w:id="55" w:name="_Hlk506891285"/>
    <w:r w:rsidRPr="003E0DBD">
      <w:rPr>
        <w:rFonts w:asciiTheme="majorHAnsi" w:hAnsiTheme="majorHAnsi"/>
        <w:b/>
        <w:spacing w:val="-3"/>
        <w:szCs w:val="24"/>
      </w:rPr>
      <w:t xml:space="preserve">ER-20015206 </w:t>
    </w:r>
    <w:r>
      <w:rPr>
        <w:rFonts w:asciiTheme="majorHAnsi" w:hAnsiTheme="majorHAnsi" w:hint="eastAsia"/>
        <w:b/>
        <w:spacing w:val="-3"/>
        <w:szCs w:val="24"/>
        <w:lang w:eastAsia="zh-CN"/>
      </w:rPr>
      <w:t xml:space="preserve">         </w:t>
    </w:r>
    <w:bookmarkEnd w:id="55"/>
    <w:r w:rsidRPr="00AF0AA0">
      <w:rPr>
        <w:rFonts w:asciiTheme="majorHAnsi" w:hAnsiTheme="majorHAnsi"/>
        <w:color w:val="000000" w:themeColor="text1"/>
        <w:spacing w:val="-3"/>
        <w:szCs w:val="24"/>
      </w:rPr>
      <w:t>Revision</w:t>
    </w:r>
    <w:r w:rsidRPr="00AF0AA0">
      <w:rPr>
        <w:rFonts w:asciiTheme="majorHAnsi" w:hAnsiTheme="majorHAnsi"/>
        <w:b/>
        <w:color w:val="000000" w:themeColor="text1"/>
        <w:spacing w:val="-3"/>
        <w:szCs w:val="24"/>
      </w:rPr>
      <w:t xml:space="preserve"> </w:t>
    </w:r>
    <w:r w:rsidRPr="00AF0AA0">
      <w:rPr>
        <w:rFonts w:asciiTheme="majorHAnsi" w:hAnsiTheme="majorHAnsi" w:hint="eastAsia"/>
        <w:b/>
        <w:color w:val="000000" w:themeColor="text1"/>
        <w:spacing w:val="-3"/>
        <w:szCs w:val="24"/>
      </w:rPr>
      <w:t xml:space="preserve"> </w:t>
    </w:r>
    <w:r w:rsidRPr="00A240E3">
      <w:rPr>
        <w:rFonts w:asciiTheme="majorHAnsi" w:hAnsiTheme="majorHAnsi"/>
        <w:b/>
        <w:color w:val="000000" w:themeColor="text1"/>
        <w:spacing w:val="-3"/>
        <w:szCs w:val="24"/>
      </w:rPr>
      <w:t>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6D9E" w14:textId="77777777" w:rsidR="00801A8C" w:rsidRDefault="00801A8C" w:rsidP="007E37B0">
    <w:pPr>
      <w:pStyle w:val="Header"/>
      <w:spacing w:after="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F1AAC37" wp14:editId="4D4D9D09">
              <wp:simplePos x="0" y="0"/>
              <wp:positionH relativeFrom="column">
                <wp:posOffset>-180975</wp:posOffset>
              </wp:positionH>
              <wp:positionV relativeFrom="paragraph">
                <wp:posOffset>47625</wp:posOffset>
              </wp:positionV>
              <wp:extent cx="6858000" cy="45085"/>
              <wp:effectExtent l="0" t="0" r="0" b="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74000"/>
                              <a:lumOff val="0"/>
                            </a:schemeClr>
                          </a:gs>
                          <a:gs pos="100000">
                            <a:schemeClr val="dk1">
                              <a:lumMod val="100000"/>
                              <a:lumOff val="0"/>
                            </a:schemeClr>
                          </a:gs>
                        </a:gsLst>
                        <a:path path="shape">
                          <a:fillToRect l="50000" t="50000" r="50000" b="50000"/>
                        </a:path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F9164" id="Rectangle 11" o:spid="_x0000_s1026" style="position:absolute;margin-left:-14.25pt;margin-top:3.75pt;width:540pt;height:3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" fillcolor="#bcbcbc [2369]" stroked="f" strokeweight="0">
              <v:fill color2="black [3200]" focusposition=".5,.5" focussize="" focus="100%" type="gradientRadial"/>
              <v:shadow color="#7f7f7f [1601]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2FA0"/>
    <w:multiLevelType w:val="hybridMultilevel"/>
    <w:tmpl w:val="AC1C4724"/>
    <w:lvl w:ilvl="0" w:tplc="F4EC9C24">
      <w:start w:val="18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2CB7AC9"/>
    <w:multiLevelType w:val="singleLevel"/>
    <w:tmpl w:val="699E3F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2325E60"/>
    <w:multiLevelType w:val="singleLevel"/>
    <w:tmpl w:val="699E3F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3CB65DC9"/>
    <w:multiLevelType w:val="singleLevel"/>
    <w:tmpl w:val="04090013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0B76DB0"/>
    <w:multiLevelType w:val="hybridMultilevel"/>
    <w:tmpl w:val="A978D536"/>
    <w:lvl w:ilvl="0" w:tplc="1A8CC17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1702"/>
    <w:multiLevelType w:val="hybridMultilevel"/>
    <w:tmpl w:val="A4106C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6697F"/>
    <w:multiLevelType w:val="singleLevel"/>
    <w:tmpl w:val="0C4615BE"/>
    <w:lvl w:ilvl="0">
      <w:start w:val="2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7" w15:restartNumberingAfterBreak="0">
    <w:nsid w:val="747B679F"/>
    <w:multiLevelType w:val="hybridMultilevel"/>
    <w:tmpl w:val="09DA6BF4"/>
    <w:lvl w:ilvl="0" w:tplc="DC788760">
      <w:start w:val="2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llegos, Jeffrey [AUTOSOL/FMP/BOUL]">
    <w15:presenceInfo w15:providerId="AD" w15:userId="S-1-5-21-1417001333-1682526488-839522115-1125040"/>
  </w15:person>
  <w15:person w15:author="Pankratz, Tony [AUTOSOL/FMP/BOUL]">
    <w15:presenceInfo w15:providerId="AD" w15:userId="S-1-5-21-1417001333-1682526488-839522115-380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2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C19"/>
    <w:rsid w:val="000041DA"/>
    <w:rsid w:val="0000496C"/>
    <w:rsid w:val="00004A0F"/>
    <w:rsid w:val="0000793B"/>
    <w:rsid w:val="00007D1D"/>
    <w:rsid w:val="00013993"/>
    <w:rsid w:val="00013DC9"/>
    <w:rsid w:val="00014702"/>
    <w:rsid w:val="00014FD6"/>
    <w:rsid w:val="0003160F"/>
    <w:rsid w:val="00034726"/>
    <w:rsid w:val="000432A9"/>
    <w:rsid w:val="00045EBC"/>
    <w:rsid w:val="00054629"/>
    <w:rsid w:val="0005700A"/>
    <w:rsid w:val="00066104"/>
    <w:rsid w:val="0006676C"/>
    <w:rsid w:val="00075737"/>
    <w:rsid w:val="00082F03"/>
    <w:rsid w:val="00086827"/>
    <w:rsid w:val="00087BA6"/>
    <w:rsid w:val="0009054D"/>
    <w:rsid w:val="0009096C"/>
    <w:rsid w:val="000A56A0"/>
    <w:rsid w:val="000A5B67"/>
    <w:rsid w:val="000A7F13"/>
    <w:rsid w:val="000B0925"/>
    <w:rsid w:val="000B553B"/>
    <w:rsid w:val="000C2379"/>
    <w:rsid w:val="000E17D1"/>
    <w:rsid w:val="000E756F"/>
    <w:rsid w:val="000F1FAD"/>
    <w:rsid w:val="000F41B1"/>
    <w:rsid w:val="000F4752"/>
    <w:rsid w:val="000F64A8"/>
    <w:rsid w:val="0010507A"/>
    <w:rsid w:val="001109C5"/>
    <w:rsid w:val="001128F3"/>
    <w:rsid w:val="001300F0"/>
    <w:rsid w:val="00131D31"/>
    <w:rsid w:val="00141391"/>
    <w:rsid w:val="00145C76"/>
    <w:rsid w:val="00151848"/>
    <w:rsid w:val="00157E15"/>
    <w:rsid w:val="00160719"/>
    <w:rsid w:val="00161D89"/>
    <w:rsid w:val="00172C75"/>
    <w:rsid w:val="0017387A"/>
    <w:rsid w:val="00173A46"/>
    <w:rsid w:val="00186963"/>
    <w:rsid w:val="00194B29"/>
    <w:rsid w:val="001A10EE"/>
    <w:rsid w:val="001A55D4"/>
    <w:rsid w:val="001B4E8E"/>
    <w:rsid w:val="001C7A92"/>
    <w:rsid w:val="001D4A17"/>
    <w:rsid w:val="001E33E5"/>
    <w:rsid w:val="00201DFB"/>
    <w:rsid w:val="002132C0"/>
    <w:rsid w:val="002152D3"/>
    <w:rsid w:val="002523D5"/>
    <w:rsid w:val="002565DE"/>
    <w:rsid w:val="002669BF"/>
    <w:rsid w:val="00273805"/>
    <w:rsid w:val="00274F57"/>
    <w:rsid w:val="00274FF0"/>
    <w:rsid w:val="00284729"/>
    <w:rsid w:val="002973D6"/>
    <w:rsid w:val="002B5AAB"/>
    <w:rsid w:val="002C583B"/>
    <w:rsid w:val="002C6751"/>
    <w:rsid w:val="002D3657"/>
    <w:rsid w:val="002D3A5F"/>
    <w:rsid w:val="002D3D1B"/>
    <w:rsid w:val="002D7335"/>
    <w:rsid w:val="002E5820"/>
    <w:rsid w:val="002F5902"/>
    <w:rsid w:val="00300C28"/>
    <w:rsid w:val="00301F96"/>
    <w:rsid w:val="0031386E"/>
    <w:rsid w:val="00315761"/>
    <w:rsid w:val="0032641E"/>
    <w:rsid w:val="00326870"/>
    <w:rsid w:val="00327E9C"/>
    <w:rsid w:val="00330963"/>
    <w:rsid w:val="00333D9B"/>
    <w:rsid w:val="00342B65"/>
    <w:rsid w:val="0036045E"/>
    <w:rsid w:val="0037065B"/>
    <w:rsid w:val="00370FCE"/>
    <w:rsid w:val="0037145E"/>
    <w:rsid w:val="003739B0"/>
    <w:rsid w:val="00376D23"/>
    <w:rsid w:val="003818D1"/>
    <w:rsid w:val="00382933"/>
    <w:rsid w:val="003829ED"/>
    <w:rsid w:val="003830DB"/>
    <w:rsid w:val="003B2E45"/>
    <w:rsid w:val="003C099C"/>
    <w:rsid w:val="003C41F8"/>
    <w:rsid w:val="003C4A68"/>
    <w:rsid w:val="003D01F7"/>
    <w:rsid w:val="003D1892"/>
    <w:rsid w:val="003D1A04"/>
    <w:rsid w:val="003D36E9"/>
    <w:rsid w:val="003E0DBD"/>
    <w:rsid w:val="003E3269"/>
    <w:rsid w:val="003E5E6E"/>
    <w:rsid w:val="00404C9E"/>
    <w:rsid w:val="00414BDE"/>
    <w:rsid w:val="00436851"/>
    <w:rsid w:val="004378DF"/>
    <w:rsid w:val="00440898"/>
    <w:rsid w:val="00441B81"/>
    <w:rsid w:val="004427F1"/>
    <w:rsid w:val="004564D8"/>
    <w:rsid w:val="00460076"/>
    <w:rsid w:val="00463CBC"/>
    <w:rsid w:val="004678BB"/>
    <w:rsid w:val="00472CA4"/>
    <w:rsid w:val="00475A4A"/>
    <w:rsid w:val="00477374"/>
    <w:rsid w:val="00485658"/>
    <w:rsid w:val="00492A2B"/>
    <w:rsid w:val="004B0808"/>
    <w:rsid w:val="004B3FA9"/>
    <w:rsid w:val="004D29BC"/>
    <w:rsid w:val="004E1F7D"/>
    <w:rsid w:val="004E5F68"/>
    <w:rsid w:val="004E743F"/>
    <w:rsid w:val="00504162"/>
    <w:rsid w:val="00542772"/>
    <w:rsid w:val="005440C1"/>
    <w:rsid w:val="00545421"/>
    <w:rsid w:val="005502E0"/>
    <w:rsid w:val="00553FDA"/>
    <w:rsid w:val="00560CEC"/>
    <w:rsid w:val="00565152"/>
    <w:rsid w:val="00567402"/>
    <w:rsid w:val="00571B18"/>
    <w:rsid w:val="005760AA"/>
    <w:rsid w:val="005840D3"/>
    <w:rsid w:val="00594B66"/>
    <w:rsid w:val="00595C19"/>
    <w:rsid w:val="005A2DD1"/>
    <w:rsid w:val="005A5382"/>
    <w:rsid w:val="005A6EB3"/>
    <w:rsid w:val="005A75E1"/>
    <w:rsid w:val="005B3D37"/>
    <w:rsid w:val="005C383D"/>
    <w:rsid w:val="005C3F4D"/>
    <w:rsid w:val="005C3FC8"/>
    <w:rsid w:val="005D4705"/>
    <w:rsid w:val="005F0277"/>
    <w:rsid w:val="005F69C9"/>
    <w:rsid w:val="0060199F"/>
    <w:rsid w:val="00605EE9"/>
    <w:rsid w:val="00610047"/>
    <w:rsid w:val="00611140"/>
    <w:rsid w:val="006126EF"/>
    <w:rsid w:val="00613B24"/>
    <w:rsid w:val="00615EA4"/>
    <w:rsid w:val="0062360F"/>
    <w:rsid w:val="00624107"/>
    <w:rsid w:val="006241EB"/>
    <w:rsid w:val="006301E9"/>
    <w:rsid w:val="00630E6A"/>
    <w:rsid w:val="00631E8C"/>
    <w:rsid w:val="006420C1"/>
    <w:rsid w:val="00646770"/>
    <w:rsid w:val="0066410B"/>
    <w:rsid w:val="006855F0"/>
    <w:rsid w:val="006871F1"/>
    <w:rsid w:val="00687598"/>
    <w:rsid w:val="00690EBD"/>
    <w:rsid w:val="006A0C1C"/>
    <w:rsid w:val="006A4BFA"/>
    <w:rsid w:val="006B1C8B"/>
    <w:rsid w:val="006B2B9A"/>
    <w:rsid w:val="006B2F78"/>
    <w:rsid w:val="006B5E4E"/>
    <w:rsid w:val="006C59F6"/>
    <w:rsid w:val="006C5FDB"/>
    <w:rsid w:val="006D7855"/>
    <w:rsid w:val="006D7BF1"/>
    <w:rsid w:val="006D7EDE"/>
    <w:rsid w:val="006E36F6"/>
    <w:rsid w:val="006E6F8D"/>
    <w:rsid w:val="006F2927"/>
    <w:rsid w:val="00702CE8"/>
    <w:rsid w:val="00704384"/>
    <w:rsid w:val="00712DDC"/>
    <w:rsid w:val="00723B83"/>
    <w:rsid w:val="00732957"/>
    <w:rsid w:val="00741788"/>
    <w:rsid w:val="00744999"/>
    <w:rsid w:val="00754F33"/>
    <w:rsid w:val="0075654C"/>
    <w:rsid w:val="0076503F"/>
    <w:rsid w:val="0077293E"/>
    <w:rsid w:val="00772FA4"/>
    <w:rsid w:val="0077350C"/>
    <w:rsid w:val="00782568"/>
    <w:rsid w:val="0078314C"/>
    <w:rsid w:val="0079483B"/>
    <w:rsid w:val="007B4CEE"/>
    <w:rsid w:val="007C115B"/>
    <w:rsid w:val="007C2A27"/>
    <w:rsid w:val="007C3719"/>
    <w:rsid w:val="007C7C77"/>
    <w:rsid w:val="007D7F32"/>
    <w:rsid w:val="007E173E"/>
    <w:rsid w:val="007E2E48"/>
    <w:rsid w:val="007E359B"/>
    <w:rsid w:val="007E37B0"/>
    <w:rsid w:val="007F1515"/>
    <w:rsid w:val="008005C3"/>
    <w:rsid w:val="00801A8C"/>
    <w:rsid w:val="00811EE5"/>
    <w:rsid w:val="00814FAE"/>
    <w:rsid w:val="008226C0"/>
    <w:rsid w:val="00826836"/>
    <w:rsid w:val="008301FB"/>
    <w:rsid w:val="00832765"/>
    <w:rsid w:val="00852379"/>
    <w:rsid w:val="008614FC"/>
    <w:rsid w:val="00864247"/>
    <w:rsid w:val="00866187"/>
    <w:rsid w:val="00866AB1"/>
    <w:rsid w:val="00870FD3"/>
    <w:rsid w:val="008745A4"/>
    <w:rsid w:val="008762C0"/>
    <w:rsid w:val="008804FC"/>
    <w:rsid w:val="00894274"/>
    <w:rsid w:val="008974CC"/>
    <w:rsid w:val="0089791E"/>
    <w:rsid w:val="00897C86"/>
    <w:rsid w:val="008A728C"/>
    <w:rsid w:val="008B19D4"/>
    <w:rsid w:val="008C15AA"/>
    <w:rsid w:val="008C2944"/>
    <w:rsid w:val="008C5C35"/>
    <w:rsid w:val="008D2123"/>
    <w:rsid w:val="008D2667"/>
    <w:rsid w:val="008E62C6"/>
    <w:rsid w:val="008F1DF6"/>
    <w:rsid w:val="008F1EE0"/>
    <w:rsid w:val="008F5DB6"/>
    <w:rsid w:val="00904BDE"/>
    <w:rsid w:val="00905658"/>
    <w:rsid w:val="00911EDE"/>
    <w:rsid w:val="00913419"/>
    <w:rsid w:val="0091439E"/>
    <w:rsid w:val="009217A3"/>
    <w:rsid w:val="00925D60"/>
    <w:rsid w:val="00926D4F"/>
    <w:rsid w:val="00933F11"/>
    <w:rsid w:val="00941F81"/>
    <w:rsid w:val="0094736D"/>
    <w:rsid w:val="00951F00"/>
    <w:rsid w:val="00954FA2"/>
    <w:rsid w:val="0095787B"/>
    <w:rsid w:val="00974E55"/>
    <w:rsid w:val="00981712"/>
    <w:rsid w:val="00985CAE"/>
    <w:rsid w:val="00987744"/>
    <w:rsid w:val="009879BF"/>
    <w:rsid w:val="00990625"/>
    <w:rsid w:val="00991EDF"/>
    <w:rsid w:val="0099447B"/>
    <w:rsid w:val="009A538D"/>
    <w:rsid w:val="009A6E14"/>
    <w:rsid w:val="009B124A"/>
    <w:rsid w:val="009B14DC"/>
    <w:rsid w:val="009B1FC0"/>
    <w:rsid w:val="009C0FA1"/>
    <w:rsid w:val="009C1B41"/>
    <w:rsid w:val="009C4B65"/>
    <w:rsid w:val="009C57B4"/>
    <w:rsid w:val="009C789E"/>
    <w:rsid w:val="009D2794"/>
    <w:rsid w:val="009D5728"/>
    <w:rsid w:val="009D7A13"/>
    <w:rsid w:val="009D7A19"/>
    <w:rsid w:val="009D7DE4"/>
    <w:rsid w:val="009E0B25"/>
    <w:rsid w:val="009E13DB"/>
    <w:rsid w:val="009E6974"/>
    <w:rsid w:val="009F3740"/>
    <w:rsid w:val="009F375C"/>
    <w:rsid w:val="009F6763"/>
    <w:rsid w:val="00A024CF"/>
    <w:rsid w:val="00A169CE"/>
    <w:rsid w:val="00A17189"/>
    <w:rsid w:val="00A224CC"/>
    <w:rsid w:val="00A240E3"/>
    <w:rsid w:val="00A35CC7"/>
    <w:rsid w:val="00A44C50"/>
    <w:rsid w:val="00A4617D"/>
    <w:rsid w:val="00A470EA"/>
    <w:rsid w:val="00A4765B"/>
    <w:rsid w:val="00A518EA"/>
    <w:rsid w:val="00A56C5B"/>
    <w:rsid w:val="00A62E40"/>
    <w:rsid w:val="00A63275"/>
    <w:rsid w:val="00A76D51"/>
    <w:rsid w:val="00A80F7E"/>
    <w:rsid w:val="00A8589F"/>
    <w:rsid w:val="00A87CA3"/>
    <w:rsid w:val="00A92884"/>
    <w:rsid w:val="00A92AD3"/>
    <w:rsid w:val="00A940F9"/>
    <w:rsid w:val="00A942A9"/>
    <w:rsid w:val="00A94D6F"/>
    <w:rsid w:val="00AA2424"/>
    <w:rsid w:val="00AA39CE"/>
    <w:rsid w:val="00AD7BB4"/>
    <w:rsid w:val="00AE085B"/>
    <w:rsid w:val="00AE2C49"/>
    <w:rsid w:val="00AE42CC"/>
    <w:rsid w:val="00AE43F0"/>
    <w:rsid w:val="00AF0AA0"/>
    <w:rsid w:val="00AF3F54"/>
    <w:rsid w:val="00B067E8"/>
    <w:rsid w:val="00B07CFC"/>
    <w:rsid w:val="00B1055C"/>
    <w:rsid w:val="00B21D6F"/>
    <w:rsid w:val="00B26A2C"/>
    <w:rsid w:val="00B30F0B"/>
    <w:rsid w:val="00B32315"/>
    <w:rsid w:val="00B33F72"/>
    <w:rsid w:val="00B516F5"/>
    <w:rsid w:val="00B63006"/>
    <w:rsid w:val="00B75F17"/>
    <w:rsid w:val="00B855BA"/>
    <w:rsid w:val="00B8751B"/>
    <w:rsid w:val="00B91BB6"/>
    <w:rsid w:val="00B929AC"/>
    <w:rsid w:val="00B95566"/>
    <w:rsid w:val="00BA0FBA"/>
    <w:rsid w:val="00BA566B"/>
    <w:rsid w:val="00BA710B"/>
    <w:rsid w:val="00BB14D0"/>
    <w:rsid w:val="00BB21FD"/>
    <w:rsid w:val="00BB7246"/>
    <w:rsid w:val="00BC0D7D"/>
    <w:rsid w:val="00BD2468"/>
    <w:rsid w:val="00BD3DA2"/>
    <w:rsid w:val="00BD7915"/>
    <w:rsid w:val="00BE0882"/>
    <w:rsid w:val="00BF47E5"/>
    <w:rsid w:val="00BF5EDF"/>
    <w:rsid w:val="00C06A24"/>
    <w:rsid w:val="00C1340E"/>
    <w:rsid w:val="00C25C2A"/>
    <w:rsid w:val="00C263B6"/>
    <w:rsid w:val="00C312B0"/>
    <w:rsid w:val="00C35022"/>
    <w:rsid w:val="00C3520A"/>
    <w:rsid w:val="00C435D3"/>
    <w:rsid w:val="00C43799"/>
    <w:rsid w:val="00C47010"/>
    <w:rsid w:val="00C50B2F"/>
    <w:rsid w:val="00C5130F"/>
    <w:rsid w:val="00C51FA7"/>
    <w:rsid w:val="00C562A0"/>
    <w:rsid w:val="00C64068"/>
    <w:rsid w:val="00C70596"/>
    <w:rsid w:val="00C710E2"/>
    <w:rsid w:val="00C7555D"/>
    <w:rsid w:val="00C8431C"/>
    <w:rsid w:val="00C87148"/>
    <w:rsid w:val="00C879F6"/>
    <w:rsid w:val="00C96065"/>
    <w:rsid w:val="00C96C25"/>
    <w:rsid w:val="00CA6B3A"/>
    <w:rsid w:val="00CB0DF0"/>
    <w:rsid w:val="00CB52E0"/>
    <w:rsid w:val="00CB5EC3"/>
    <w:rsid w:val="00CC2144"/>
    <w:rsid w:val="00CC2273"/>
    <w:rsid w:val="00CC3DAC"/>
    <w:rsid w:val="00CD0EFD"/>
    <w:rsid w:val="00CD46C2"/>
    <w:rsid w:val="00CD6D22"/>
    <w:rsid w:val="00CE11BE"/>
    <w:rsid w:val="00CE2D98"/>
    <w:rsid w:val="00CF4CA5"/>
    <w:rsid w:val="00D05F25"/>
    <w:rsid w:val="00D107EC"/>
    <w:rsid w:val="00D16798"/>
    <w:rsid w:val="00D23302"/>
    <w:rsid w:val="00D2721A"/>
    <w:rsid w:val="00D31BFE"/>
    <w:rsid w:val="00D520BA"/>
    <w:rsid w:val="00D55584"/>
    <w:rsid w:val="00D56812"/>
    <w:rsid w:val="00D5715A"/>
    <w:rsid w:val="00D65C56"/>
    <w:rsid w:val="00D7118A"/>
    <w:rsid w:val="00D7398C"/>
    <w:rsid w:val="00D77D4A"/>
    <w:rsid w:val="00D80356"/>
    <w:rsid w:val="00D8225F"/>
    <w:rsid w:val="00D84468"/>
    <w:rsid w:val="00D85522"/>
    <w:rsid w:val="00D85715"/>
    <w:rsid w:val="00D86F23"/>
    <w:rsid w:val="00DA1665"/>
    <w:rsid w:val="00DA16A7"/>
    <w:rsid w:val="00DA200B"/>
    <w:rsid w:val="00DA2B24"/>
    <w:rsid w:val="00DA53C5"/>
    <w:rsid w:val="00DB7948"/>
    <w:rsid w:val="00DB7CA1"/>
    <w:rsid w:val="00DC033E"/>
    <w:rsid w:val="00DD20EB"/>
    <w:rsid w:val="00DE07EA"/>
    <w:rsid w:val="00DF3D66"/>
    <w:rsid w:val="00DF4000"/>
    <w:rsid w:val="00DF5284"/>
    <w:rsid w:val="00E10AB6"/>
    <w:rsid w:val="00E13EA1"/>
    <w:rsid w:val="00E23261"/>
    <w:rsid w:val="00E265D4"/>
    <w:rsid w:val="00E31A63"/>
    <w:rsid w:val="00E51C39"/>
    <w:rsid w:val="00E5245A"/>
    <w:rsid w:val="00E74009"/>
    <w:rsid w:val="00E82C45"/>
    <w:rsid w:val="00E83251"/>
    <w:rsid w:val="00E83280"/>
    <w:rsid w:val="00E84CD2"/>
    <w:rsid w:val="00EA4853"/>
    <w:rsid w:val="00EB4C14"/>
    <w:rsid w:val="00EC398F"/>
    <w:rsid w:val="00EC7214"/>
    <w:rsid w:val="00EC7415"/>
    <w:rsid w:val="00EC7DC7"/>
    <w:rsid w:val="00ED0440"/>
    <w:rsid w:val="00ED31D9"/>
    <w:rsid w:val="00EE73BB"/>
    <w:rsid w:val="00EF758F"/>
    <w:rsid w:val="00F003E3"/>
    <w:rsid w:val="00F04296"/>
    <w:rsid w:val="00F11C58"/>
    <w:rsid w:val="00F15BE4"/>
    <w:rsid w:val="00F204A6"/>
    <w:rsid w:val="00F32104"/>
    <w:rsid w:val="00F33916"/>
    <w:rsid w:val="00F44947"/>
    <w:rsid w:val="00F4645F"/>
    <w:rsid w:val="00F52AAA"/>
    <w:rsid w:val="00F52F69"/>
    <w:rsid w:val="00F61B39"/>
    <w:rsid w:val="00F62102"/>
    <w:rsid w:val="00F70D3C"/>
    <w:rsid w:val="00F71F99"/>
    <w:rsid w:val="00F7631C"/>
    <w:rsid w:val="00F77044"/>
    <w:rsid w:val="00F91A8D"/>
    <w:rsid w:val="00F9305B"/>
    <w:rsid w:val="00FA151F"/>
    <w:rsid w:val="00FA30BA"/>
    <w:rsid w:val="00FA4E6A"/>
    <w:rsid w:val="00FA5591"/>
    <w:rsid w:val="00FB02EF"/>
    <w:rsid w:val="00FB2115"/>
    <w:rsid w:val="00FB4A96"/>
    <w:rsid w:val="00FB5C5B"/>
    <w:rsid w:val="00FC074E"/>
    <w:rsid w:val="00FC233A"/>
    <w:rsid w:val="00FC2B74"/>
    <w:rsid w:val="00FC3210"/>
    <w:rsid w:val="00FC6BAC"/>
    <w:rsid w:val="00FD69C2"/>
    <w:rsid w:val="00FE0EC0"/>
    <w:rsid w:val="00FF0E2A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07936AC1"/>
  <w15:docId w15:val="{E0805E6D-4A8F-4775-8F19-237241F5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14FC"/>
  </w:style>
  <w:style w:type="paragraph" w:styleId="Heading1">
    <w:name w:val="heading 1"/>
    <w:basedOn w:val="Normal"/>
    <w:next w:val="Normal"/>
    <w:link w:val="Heading1Char"/>
    <w:uiPriority w:val="9"/>
    <w:qFormat/>
    <w:rsid w:val="008614F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4F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F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F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F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F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F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F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F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Spacing">
    <w:name w:val="Line Spacing"/>
    <w:rsid w:val="00A92AD3"/>
    <w:pPr>
      <w:tabs>
        <w:tab w:val="left" w:pos="-720"/>
      </w:tabs>
      <w:suppressAutoHyphens/>
      <w:spacing w:line="288" w:lineRule="auto"/>
    </w:pPr>
    <w:rPr>
      <w:rFonts w:ascii="Courier" w:hAnsi="Courier"/>
      <w:sz w:val="24"/>
    </w:rPr>
  </w:style>
  <w:style w:type="paragraph" w:styleId="TOC1">
    <w:name w:val="toc 1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92AD3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92AD3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92AD3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92AD3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A92AD3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A92AD3"/>
  </w:style>
  <w:style w:type="character" w:customStyle="1" w:styleId="EquationCaption">
    <w:name w:val="_Equation Caption"/>
    <w:rsid w:val="00A92AD3"/>
  </w:style>
  <w:style w:type="paragraph" w:styleId="Footer">
    <w:name w:val="footer"/>
    <w:basedOn w:val="Normal"/>
    <w:rsid w:val="00A92AD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A92AD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A92AD3"/>
    <w:pPr>
      <w:suppressAutoHyphens/>
      <w:ind w:left="720"/>
      <w:jc w:val="both"/>
    </w:pPr>
    <w:rPr>
      <w:spacing w:val="-3"/>
    </w:rPr>
  </w:style>
  <w:style w:type="paragraph" w:styleId="BodyTextIndent2">
    <w:name w:val="Body Text Indent 2"/>
    <w:basedOn w:val="Normal"/>
    <w:rsid w:val="00A92AD3"/>
    <w:pPr>
      <w:suppressAutoHyphens/>
      <w:ind w:left="2160"/>
      <w:jc w:val="both"/>
    </w:pPr>
    <w:rPr>
      <w:spacing w:val="-3"/>
    </w:rPr>
  </w:style>
  <w:style w:type="paragraph" w:styleId="Title">
    <w:name w:val="Title"/>
    <w:basedOn w:val="Normal"/>
    <w:next w:val="Normal"/>
    <w:link w:val="TitleChar"/>
    <w:uiPriority w:val="10"/>
    <w:qFormat/>
    <w:rsid w:val="008614F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odyTextIndent3">
    <w:name w:val="Body Text Indent 3"/>
    <w:basedOn w:val="Normal"/>
    <w:rsid w:val="00A92AD3"/>
    <w:pPr>
      <w:suppressAutoHyphens/>
      <w:ind w:left="1440"/>
    </w:pPr>
    <w:rPr>
      <w:spacing w:val="-3"/>
    </w:rPr>
  </w:style>
  <w:style w:type="paragraph" w:styleId="DocumentMap">
    <w:name w:val="Document Map"/>
    <w:basedOn w:val="Normal"/>
    <w:semiHidden/>
    <w:rsid w:val="00A92AD3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A92AD3"/>
  </w:style>
  <w:style w:type="character" w:customStyle="1" w:styleId="HeaderChar">
    <w:name w:val="Header Char"/>
    <w:basedOn w:val="DefaultParagraphFont"/>
    <w:link w:val="Header"/>
    <w:uiPriority w:val="99"/>
    <w:rsid w:val="009D7A13"/>
    <w:rPr>
      <w:sz w:val="24"/>
    </w:rPr>
  </w:style>
  <w:style w:type="paragraph" w:styleId="BalloonText">
    <w:name w:val="Balloon Text"/>
    <w:basedOn w:val="Normal"/>
    <w:link w:val="BalloonTextChar"/>
    <w:rsid w:val="009D7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7A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4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E15"/>
    <w:rPr>
      <w:color w:val="808080"/>
    </w:rPr>
  </w:style>
  <w:style w:type="table" w:styleId="TableGrid">
    <w:name w:val="Table Grid"/>
    <w:basedOn w:val="TableNormal"/>
    <w:rsid w:val="00CB0DF0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4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4F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F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F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F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F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F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F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614F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F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4F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14FC"/>
    <w:rPr>
      <w:b/>
      <w:bCs/>
    </w:rPr>
  </w:style>
  <w:style w:type="character" w:styleId="Emphasis">
    <w:name w:val="Emphasis"/>
    <w:uiPriority w:val="20"/>
    <w:qFormat/>
    <w:rsid w:val="008614F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14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14F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14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F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FC"/>
    <w:rPr>
      <w:b/>
      <w:bCs/>
      <w:i/>
      <w:iCs/>
    </w:rPr>
  </w:style>
  <w:style w:type="character" w:styleId="SubtleEmphasis">
    <w:name w:val="Subtle Emphasis"/>
    <w:uiPriority w:val="19"/>
    <w:qFormat/>
    <w:rsid w:val="008614FC"/>
    <w:rPr>
      <w:i/>
      <w:iCs/>
    </w:rPr>
  </w:style>
  <w:style w:type="character" w:styleId="IntenseEmphasis">
    <w:name w:val="Intense Emphasis"/>
    <w:uiPriority w:val="21"/>
    <w:qFormat/>
    <w:rsid w:val="008614FC"/>
    <w:rPr>
      <w:b/>
      <w:bCs/>
    </w:rPr>
  </w:style>
  <w:style w:type="character" w:styleId="SubtleReference">
    <w:name w:val="Subtle Reference"/>
    <w:uiPriority w:val="31"/>
    <w:qFormat/>
    <w:rsid w:val="008614FC"/>
    <w:rPr>
      <w:smallCaps/>
    </w:rPr>
  </w:style>
  <w:style w:type="character" w:styleId="IntenseReference">
    <w:name w:val="Intense Reference"/>
    <w:uiPriority w:val="32"/>
    <w:qFormat/>
    <w:rsid w:val="008614FC"/>
    <w:rPr>
      <w:smallCaps/>
      <w:spacing w:val="5"/>
      <w:u w:val="single"/>
    </w:rPr>
  </w:style>
  <w:style w:type="character" w:styleId="BookTitle">
    <w:name w:val="Book Title"/>
    <w:uiPriority w:val="33"/>
    <w:qFormat/>
    <w:rsid w:val="008614F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4FC"/>
    <w:pPr>
      <w:outlineLvl w:val="9"/>
    </w:pPr>
  </w:style>
  <w:style w:type="table" w:styleId="TableGrid5">
    <w:name w:val="Table Grid 5"/>
    <w:basedOn w:val="TableNormal"/>
    <w:rsid w:val="007329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3829E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rsid w:val="003829E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545421"/>
    <w:pPr>
      <w:spacing w:after="0" w:line="240" w:lineRule="auto"/>
    </w:pPr>
  </w:style>
  <w:style w:type="paragraph" w:customStyle="1" w:styleId="Style1">
    <w:name w:val="Style1"/>
    <w:basedOn w:val="Heading2"/>
    <w:link w:val="Style1Char"/>
    <w:autoRedefine/>
    <w:qFormat/>
    <w:rsid w:val="00782568"/>
    <w:pPr>
      <w:numPr>
        <w:numId w:val="7"/>
      </w:numPr>
    </w:pPr>
    <w:rPr>
      <w:b w:val="0"/>
      <w:sz w:val="22"/>
    </w:rPr>
  </w:style>
  <w:style w:type="character" w:customStyle="1" w:styleId="Style1Char">
    <w:name w:val="Style1 Char"/>
    <w:basedOn w:val="Heading2Char"/>
    <w:link w:val="Style1"/>
    <w:rsid w:val="00782568"/>
    <w:rPr>
      <w:rFonts w:asciiTheme="majorHAnsi" w:eastAsiaTheme="majorEastAsia" w:hAnsiTheme="majorHAnsi" w:cstheme="majorBidi"/>
      <w:b w:val="0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383D03885B4DBF83B73288E2FE6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A294-49F1-4DBA-9AEB-62E337BFBEAE}"/>
      </w:docPartPr>
      <w:docPartBody>
        <w:p w:rsidR="00C079EB" w:rsidRDefault="00862ACA">
          <w:r w:rsidRPr="00217428">
            <w:rPr>
              <w:rStyle w:val="PlaceholderText"/>
            </w:rPr>
            <w:t>[Title]</w:t>
          </w:r>
        </w:p>
      </w:docPartBody>
    </w:docPart>
    <w:docPart>
      <w:docPartPr>
        <w:name w:val="7E45AA484C0B443D8FC9A20789DFA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91D73-59B8-4B77-9FCF-12F382261569}"/>
      </w:docPartPr>
      <w:docPartBody>
        <w:p w:rsidR="00C079EB" w:rsidRDefault="00862ACA">
          <w:r w:rsidRPr="0021742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ACA"/>
    <w:rsid w:val="0003335A"/>
    <w:rsid w:val="0003411E"/>
    <w:rsid w:val="00064678"/>
    <w:rsid w:val="00091439"/>
    <w:rsid w:val="00093323"/>
    <w:rsid w:val="000F13DD"/>
    <w:rsid w:val="001548E8"/>
    <w:rsid w:val="0016188A"/>
    <w:rsid w:val="00181F18"/>
    <w:rsid w:val="001A021F"/>
    <w:rsid w:val="001D439B"/>
    <w:rsid w:val="00234041"/>
    <w:rsid w:val="00262D76"/>
    <w:rsid w:val="00293F76"/>
    <w:rsid w:val="00350454"/>
    <w:rsid w:val="003A5291"/>
    <w:rsid w:val="003C32AD"/>
    <w:rsid w:val="003F0E51"/>
    <w:rsid w:val="004037D0"/>
    <w:rsid w:val="00404413"/>
    <w:rsid w:val="00423273"/>
    <w:rsid w:val="00441190"/>
    <w:rsid w:val="00483CF2"/>
    <w:rsid w:val="004A3724"/>
    <w:rsid w:val="004E532C"/>
    <w:rsid w:val="00553459"/>
    <w:rsid w:val="005D1549"/>
    <w:rsid w:val="00644372"/>
    <w:rsid w:val="006F76F0"/>
    <w:rsid w:val="00731D2A"/>
    <w:rsid w:val="007547A2"/>
    <w:rsid w:val="007B2DF4"/>
    <w:rsid w:val="007D5481"/>
    <w:rsid w:val="00803E4C"/>
    <w:rsid w:val="00847628"/>
    <w:rsid w:val="00856881"/>
    <w:rsid w:val="00862ACA"/>
    <w:rsid w:val="00896903"/>
    <w:rsid w:val="008E1F66"/>
    <w:rsid w:val="00950488"/>
    <w:rsid w:val="00953498"/>
    <w:rsid w:val="00980909"/>
    <w:rsid w:val="00984D12"/>
    <w:rsid w:val="00A90CD6"/>
    <w:rsid w:val="00B625D3"/>
    <w:rsid w:val="00C079EB"/>
    <w:rsid w:val="00CE3EDF"/>
    <w:rsid w:val="00CF5588"/>
    <w:rsid w:val="00D7350D"/>
    <w:rsid w:val="00DD60EC"/>
    <w:rsid w:val="00DE176E"/>
    <w:rsid w:val="00DE6CF0"/>
    <w:rsid w:val="00F07A9B"/>
    <w:rsid w:val="00F27FFB"/>
    <w:rsid w:val="00FA04C4"/>
    <w:rsid w:val="00FA2297"/>
    <w:rsid w:val="00F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4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52418-13A3-43DC-850E-581894AC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ER-20015206</vt:lpstr>
    </vt:vector>
  </TitlesOfParts>
  <Company>Micro Motion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ER-20015206</dc:title>
  <dc:subject>SPEC, CORIOLIS SENSOR COEFFICIENTS</dc:subject>
  <dc:creator>mtc</dc:creator>
  <cp:lastModifiedBy>Grasmeder, Allison [AUTOSOL/FMP/BOUL]</cp:lastModifiedBy>
  <cp:revision>6</cp:revision>
  <cp:lastPrinted>2018-04-06T18:46:00Z</cp:lastPrinted>
  <dcterms:created xsi:type="dcterms:W3CDTF">2018-04-13T19:28:00Z</dcterms:created>
  <dcterms:modified xsi:type="dcterms:W3CDTF">2018-11-07T22:11:00Z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ER-2000#####</vt:lpwstr>
  </property>
</Properties>
</file>